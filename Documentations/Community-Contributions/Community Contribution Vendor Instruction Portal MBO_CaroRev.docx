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6AC4" w14:textId="1BD63B9C" w:rsidR="00D3628E" w:rsidRDefault="00D3628E" w:rsidP="00D3628E">
      <w:pPr>
        <w:pStyle w:val="Heading1"/>
      </w:pPr>
      <w:r>
        <w:t>Community Contribution (CC) Reviews</w:t>
      </w:r>
      <w:r w:rsidR="00C32341">
        <w:t xml:space="preserve"> </w:t>
      </w:r>
      <w:r w:rsidR="00C44696">
        <w:t>for</w:t>
      </w:r>
      <w:r w:rsidR="00C32341">
        <w:t xml:space="preserve"> Vendors</w:t>
      </w:r>
    </w:p>
    <w:p w14:paraId="3B8AAA42" w14:textId="2B3927A7" w:rsidR="00D3628E" w:rsidRDefault="00D3628E" w:rsidP="00D3628E">
      <w:r>
        <w:t>End users provide</w:t>
      </w:r>
      <w:del w:id="0" w:author="Carolina Caserio" w:date="2018-03-21T16:58:00Z">
        <w:r w:rsidDel="00366CBE">
          <w:delText>s</w:delText>
        </w:r>
      </w:del>
      <w:r>
        <w:t xml:space="preserve"> linguistic suggestions and change requests in GitHub </w:t>
      </w:r>
      <w:del w:id="1" w:author="Carolina Caserio" w:date="2018-03-21T16:59:00Z">
        <w:r w:rsidDel="00366CBE">
          <w:delText>in the form of</w:delText>
        </w:r>
      </w:del>
      <w:ins w:id="2" w:author="Carolina Caserio" w:date="2018-03-21T16:59:00Z">
        <w:r w:rsidR="00366CBE">
          <w:t xml:space="preserve">within </w:t>
        </w:r>
        <w:del w:id="3" w:author="Gonzalo Salines" w:date="2018-03-21T17:38:00Z">
          <w:r w:rsidR="00366CBE" w:rsidDel="005B5E63">
            <w:delText xml:space="preserve">a </w:delText>
          </w:r>
        </w:del>
      </w:ins>
      <w:del w:id="4" w:author="Gonzalo Salines" w:date="2018-03-21T17:38:00Z">
        <w:r w:rsidDel="005B5E63">
          <w:delText xml:space="preserve"> Pull</w:delText>
        </w:r>
      </w:del>
      <w:ins w:id="5" w:author="Gonzalo Salines" w:date="2018-03-21T17:38:00Z">
        <w:r w:rsidR="005B5E63">
          <w:t>a Pull</w:t>
        </w:r>
      </w:ins>
      <w:r>
        <w:t xml:space="preserve"> Request (PR), which </w:t>
      </w:r>
      <w:del w:id="6" w:author="Carolina Caserio" w:date="2018-03-21T16:59:00Z">
        <w:r w:rsidDel="00366CBE">
          <w:delText xml:space="preserve">are </w:delText>
        </w:r>
      </w:del>
      <w:ins w:id="7" w:author="Carolina Caserio" w:date="2018-03-21T16:59:00Z">
        <w:r w:rsidR="00366CBE">
          <w:t xml:space="preserve">is </w:t>
        </w:r>
      </w:ins>
      <w:r>
        <w:t xml:space="preserve">sent to Moravia for triage and confirmation. </w:t>
      </w:r>
      <w:del w:id="8" w:author="Carolina Caserio" w:date="2018-03-21T17:01:00Z">
        <w:r w:rsidDel="00366CBE">
          <w:delText xml:space="preserve">As </w:delText>
        </w:r>
      </w:del>
      <w:ins w:id="9" w:author="Carolina Caserio" w:date="2018-03-21T17:01:00Z">
        <w:r w:rsidR="00366CBE">
          <w:t xml:space="preserve">Knowing that </w:t>
        </w:r>
      </w:ins>
      <w:del w:id="10" w:author="Carolina Caserio" w:date="2018-03-21T17:02:00Z">
        <w:r w:rsidDel="00366CBE">
          <w:delText>the</w:delText>
        </w:r>
      </w:del>
      <w:del w:id="11" w:author="Gonzalo Salines" w:date="2018-03-21T17:40:00Z">
        <w:r w:rsidDel="004E1144">
          <w:delText xml:space="preserve"> </w:delText>
        </w:r>
      </w:del>
      <w:r>
        <w:t xml:space="preserve">Moravia </w:t>
      </w:r>
      <w:ins w:id="12" w:author="Gonzalo Salines" w:date="2018-03-21T17:40:00Z">
        <w:r w:rsidR="004E1144">
          <w:t xml:space="preserve">is the </w:t>
        </w:r>
      </w:ins>
      <w:r>
        <w:t>target language</w:t>
      </w:r>
      <w:ins w:id="13" w:author="Gonzalo Salines" w:date="2018-03-21T17:40:00Z">
        <w:r w:rsidR="004E1144">
          <w:t>s</w:t>
        </w:r>
      </w:ins>
      <w:r>
        <w:t xml:space="preserve"> </w:t>
      </w:r>
      <w:ins w:id="14" w:author="Carolina Caserio" w:date="2018-03-21T17:05:00Z">
        <w:del w:id="15" w:author="Gonzalo Salines" w:date="2018-03-21T17:40:00Z">
          <w:r w:rsidR="00366CBE" w:rsidDel="004E1144">
            <w:delText xml:space="preserve">is the </w:delText>
          </w:r>
        </w:del>
      </w:ins>
      <w:r>
        <w:t xml:space="preserve">owner </w:t>
      </w:r>
      <w:del w:id="16" w:author="Carolina Caserio" w:date="2018-03-21T17:05:00Z">
        <w:r w:rsidDel="00366CBE">
          <w:delText xml:space="preserve">for </w:delText>
        </w:r>
      </w:del>
      <w:ins w:id="17" w:author="Carolina Caserio" w:date="2018-03-21T17:05:00Z">
        <w:del w:id="18" w:author="Gonzalo Salines" w:date="2018-03-21T17:40:00Z">
          <w:r w:rsidR="00366CBE" w:rsidDel="004E1144">
            <w:delText>of</w:delText>
          </w:r>
        </w:del>
      </w:ins>
      <w:ins w:id="19" w:author="Gonzalo Salines" w:date="2018-03-21T17:40:00Z">
        <w:r w:rsidR="004E1144">
          <w:t>for</w:t>
        </w:r>
      </w:ins>
      <w:ins w:id="20" w:author="Carolina Caserio" w:date="2018-03-21T17:05:00Z">
        <w:r w:rsidR="00366CBE">
          <w:t xml:space="preserve"> </w:t>
        </w:r>
      </w:ins>
      <w:r>
        <w:t>Cloud and Enterprise Products, the L</w:t>
      </w:r>
      <w:r w:rsidR="009F25CA">
        <w:t>in</w:t>
      </w:r>
      <w:r w:rsidR="00635636">
        <w:t>guistic</w:t>
      </w:r>
      <w:r>
        <w:t xml:space="preserve"> input and insight are needed to evaluate </w:t>
      </w:r>
      <w:del w:id="21" w:author="Carolina Caserio" w:date="2018-03-21T17:05:00Z">
        <w:r w:rsidDel="00366CBE">
          <w:delText xml:space="preserve">the </w:delText>
        </w:r>
      </w:del>
      <w:r>
        <w:t>Community feedback. You will be asked to analyze</w:t>
      </w:r>
      <w:del w:id="22" w:author="Carolina Caserio" w:date="2018-03-21T17:05:00Z">
        <w:r w:rsidDel="00366CBE">
          <w:delText xml:space="preserve"> the</w:delText>
        </w:r>
      </w:del>
      <w:r>
        <w:t xml:space="preserve"> feedback and</w:t>
      </w:r>
      <w:del w:id="23" w:author="Carolina Caserio" w:date="2018-03-21T17:05:00Z">
        <w:r w:rsidDel="00366CBE">
          <w:delText xml:space="preserve"> the</w:delText>
        </w:r>
      </w:del>
      <w:r>
        <w:t xml:space="preserve"> errors reported</w:t>
      </w:r>
      <w:ins w:id="24" w:author="Gonzalo Salines" w:date="2018-03-21T17:51:00Z">
        <w:r w:rsidR="00685B5F">
          <w:t>,</w:t>
        </w:r>
      </w:ins>
      <w:r>
        <w:t xml:space="preserve"> and</w:t>
      </w:r>
      <w:ins w:id="25" w:author="Gonzalo Salines" w:date="2018-03-21T17:51:00Z">
        <w:r w:rsidR="00685B5F">
          <w:t xml:space="preserve"> also</w:t>
        </w:r>
      </w:ins>
      <w:ins w:id="26" w:author="Carolina Caserio" w:date="2018-03-21T17:05:00Z">
        <w:r w:rsidR="00366CBE">
          <w:t xml:space="preserve"> to</w:t>
        </w:r>
      </w:ins>
      <w:r>
        <w:t xml:space="preserve"> follow </w:t>
      </w:r>
      <w:del w:id="27" w:author="Carolina Caserio" w:date="2018-03-21T17:05:00Z">
        <w:r w:rsidDel="00366CBE">
          <w:delText xml:space="preserve">the below </w:delText>
        </w:r>
      </w:del>
      <w:r>
        <w:t xml:space="preserve">process </w:t>
      </w:r>
      <w:ins w:id="28" w:author="Carolina Caserio" w:date="2018-03-21T17:05:00Z">
        <w:r w:rsidR="00366CBE">
          <w:t>descripted below</w:t>
        </w:r>
      </w:ins>
      <w:del w:id="29" w:author="Carolina Caserio" w:date="2018-03-21T17:06:00Z">
        <w:r w:rsidDel="00366CBE">
          <w:delText>for reporting to Moravia</w:delText>
        </w:r>
      </w:del>
      <w:r>
        <w:t xml:space="preserve">. </w:t>
      </w:r>
      <w:del w:id="30" w:author="Gonzalo Salines" w:date="2018-03-21T17:52:00Z">
        <w:r w:rsidDel="00685B5F">
          <w:delText xml:space="preserve">However, when the number of PRs is high, the involvement </w:delText>
        </w:r>
      </w:del>
      <w:ins w:id="31" w:author="Carolina Caserio" w:date="2018-03-21T17:06:00Z">
        <w:del w:id="32" w:author="Gonzalo Salines" w:date="2018-03-21T17:52:00Z">
          <w:r w:rsidR="00366CBE" w:rsidDel="00685B5F">
            <w:delText xml:space="preserve">contribution </w:delText>
          </w:r>
        </w:del>
      </w:ins>
      <w:del w:id="33" w:author="Gonzalo Salines" w:date="2018-03-21T17:52:00Z">
        <w:r w:rsidDel="00685B5F">
          <w:delText xml:space="preserve">of linguists from the </w:delText>
        </w:r>
        <w:commentRangeStart w:id="34"/>
        <w:r w:rsidDel="00685B5F">
          <w:delText xml:space="preserve">translation teams </w:delText>
        </w:r>
        <w:commentRangeEnd w:id="34"/>
        <w:r w:rsidR="00FD397D" w:rsidDel="00685B5F">
          <w:rPr>
            <w:rStyle w:val="CommentReference"/>
          </w:rPr>
          <w:commentReference w:id="34"/>
        </w:r>
        <w:r w:rsidDel="00685B5F">
          <w:delText xml:space="preserve">is required to support the LMs and </w:delText>
        </w:r>
      </w:del>
      <w:ins w:id="35" w:author="Carolina Caserio" w:date="2018-03-21T17:06:00Z">
        <w:del w:id="36" w:author="Gonzalo Salines" w:date="2018-03-21T17:52:00Z">
          <w:r w:rsidR="00366CBE" w:rsidDel="00685B5F">
            <w:delText xml:space="preserve">to </w:delText>
          </w:r>
        </w:del>
      </w:ins>
      <w:del w:id="37" w:author="Gonzalo Salines" w:date="2018-03-21T17:52:00Z">
        <w:r w:rsidDel="00685B5F">
          <w:delText>pre-triage the P</w:delText>
        </w:r>
        <w:r w:rsidR="006F1B75" w:rsidDel="00685B5F">
          <w:delText>ull Request</w:delText>
        </w:r>
        <w:r w:rsidDel="00685B5F">
          <w:delText xml:space="preserve"> </w:delText>
        </w:r>
      </w:del>
      <w:ins w:id="38" w:author="Carolina Caserio" w:date="2018-03-21T17:06:00Z">
        <w:del w:id="39" w:author="Gonzalo Salines" w:date="2018-03-21T17:52:00Z">
          <w:r w:rsidR="00366CBE" w:rsidDel="00685B5F">
            <w:delText xml:space="preserve">in order </w:delText>
          </w:r>
        </w:del>
      </w:ins>
      <w:del w:id="40" w:author="Gonzalo Salines" w:date="2018-03-21T17:52:00Z">
        <w:r w:rsidR="00772735" w:rsidDel="00685B5F">
          <w:delText>to</w:delText>
        </w:r>
        <w:r w:rsidDel="00685B5F">
          <w:delText xml:space="preserve"> meet the SLA agreed with Microsoft. </w:delText>
        </w:r>
        <w:r w:rsidR="00C44696" w:rsidDel="00685B5F">
          <w:delText>Many of</w:delText>
        </w:r>
        <w:r w:rsidDel="00685B5F">
          <w:delText xml:space="preserve"> the steps below are in common for both LMs and </w:delText>
        </w:r>
        <w:commentRangeStart w:id="41"/>
        <w:r w:rsidDel="00685B5F">
          <w:delText>translation teams</w:delText>
        </w:r>
        <w:commentRangeEnd w:id="41"/>
        <w:r w:rsidR="00FD397D" w:rsidDel="00685B5F">
          <w:rPr>
            <w:rStyle w:val="CommentReference"/>
          </w:rPr>
          <w:commentReference w:id="41"/>
        </w:r>
        <w:r w:rsidDel="00685B5F">
          <w:delText>, which are defined as linguist, unless otherwise specified.</w:delText>
        </w:r>
      </w:del>
      <w:ins w:id="42" w:author="Carolina Caserio" w:date="2018-03-21T17:08:00Z">
        <w:del w:id="43" w:author="Gonzalo Salines" w:date="2018-03-21T17:52:00Z">
          <w:r w:rsidR="00366CBE" w:rsidDel="00685B5F">
            <w:delText xml:space="preserve"> </w:delText>
          </w:r>
        </w:del>
      </w:ins>
      <w:ins w:id="44" w:author="Carolina Caserio" w:date="2018-03-21T17:10:00Z">
        <w:r w:rsidR="00B361E3">
          <w:t>Many of the steps are for LMs and</w:t>
        </w:r>
      </w:ins>
      <w:ins w:id="45" w:author="Carolina Caserio" w:date="2018-03-21T17:11:00Z">
        <w:r w:rsidR="00B361E3">
          <w:t>, at the same time, for</w:t>
        </w:r>
      </w:ins>
      <w:ins w:id="46" w:author="Carolina Caserio" w:date="2018-03-21T17:10:00Z">
        <w:r w:rsidR="00B361E3">
          <w:t xml:space="preserve"> translation teams</w:t>
        </w:r>
      </w:ins>
      <w:ins w:id="47" w:author="Carolina Caserio" w:date="2018-03-21T17:11:00Z">
        <w:r w:rsidR="00B361E3">
          <w:t xml:space="preserve">. Both are considered </w:t>
        </w:r>
      </w:ins>
      <w:ins w:id="48" w:author="Carolina Caserio" w:date="2018-03-21T17:12:00Z">
        <w:r w:rsidR="00B361E3">
          <w:t xml:space="preserve">linguists. </w:t>
        </w:r>
      </w:ins>
      <w:ins w:id="49" w:author="Carolina Caserio" w:date="2018-03-21T17:11:00Z">
        <w:r w:rsidR="00B361E3">
          <w:t xml:space="preserve"> </w:t>
        </w:r>
      </w:ins>
      <w:ins w:id="50" w:author="Carolina Caserio" w:date="2018-03-21T17:10:00Z">
        <w:r w:rsidR="00B361E3">
          <w:t xml:space="preserve">  </w:t>
        </w:r>
      </w:ins>
    </w:p>
    <w:p w14:paraId="51B283A3" w14:textId="77777777" w:rsidR="00D3628E" w:rsidRDefault="00D3628E" w:rsidP="00FD397D">
      <w:pPr>
        <w:pStyle w:val="Heading2"/>
      </w:pPr>
      <w:r>
        <w:t>Overview of the process</w:t>
      </w:r>
    </w:p>
    <w:p w14:paraId="4870E000" w14:textId="0DDBB809" w:rsidR="00D3628E" w:rsidRDefault="00D3628E" w:rsidP="00D3628E">
      <w:r>
        <w:t xml:space="preserve">This section provides an overview of the </w:t>
      </w:r>
      <w:del w:id="51" w:author="Carolina Caserio" w:date="2018-03-21T17:09:00Z">
        <w:r w:rsidDel="00366CBE">
          <w:delText xml:space="preserve">overall </w:delText>
        </w:r>
      </w:del>
      <w:ins w:id="52" w:author="Carolina Caserio" w:date="2018-03-21T17:09:00Z">
        <w:r w:rsidR="00366CBE">
          <w:t xml:space="preserve">general </w:t>
        </w:r>
      </w:ins>
      <w:r>
        <w:t>process</w:t>
      </w:r>
      <w:ins w:id="53" w:author="Carolina Caserio" w:date="2018-03-21T17:09:00Z">
        <w:r w:rsidR="00B361E3">
          <w:t>.</w:t>
        </w:r>
      </w:ins>
      <w:del w:id="54" w:author="Carolina Caserio" w:date="2018-03-21T17:09:00Z">
        <w:r w:rsidDel="00B361E3">
          <w:delText>, the steps for the linguist are detailed in the following sections</w:delText>
        </w:r>
      </w:del>
      <w:r>
        <w:t>.</w:t>
      </w:r>
      <w:ins w:id="55" w:author="Carolina Caserio" w:date="2018-03-21T17:10:00Z">
        <w:r w:rsidR="00B361E3">
          <w:t xml:space="preserve"> Linguists should follow the steps here below: </w:t>
        </w:r>
      </w:ins>
    </w:p>
    <w:p w14:paraId="2D4E4D66" w14:textId="05355E81" w:rsidR="00D3628E" w:rsidRDefault="00D3628E" w:rsidP="00D730E3">
      <w:pPr>
        <w:pStyle w:val="ListParagraph"/>
        <w:numPr>
          <w:ilvl w:val="0"/>
          <w:numId w:val="1"/>
        </w:numPr>
      </w:pPr>
      <w:r>
        <w:t xml:space="preserve">End users enter linguistic suggestions / change requests in GitHub in </w:t>
      </w:r>
      <w:del w:id="56" w:author="Carolina Caserio" w:date="2018-03-21T17:12:00Z">
        <w:r w:rsidDel="00B361E3">
          <w:delText xml:space="preserve">the form of </w:delText>
        </w:r>
      </w:del>
      <w:r>
        <w:t>Pull Request (PR).</w:t>
      </w:r>
    </w:p>
    <w:p w14:paraId="2FFBFD06" w14:textId="510522FB" w:rsidR="00D3628E" w:rsidRDefault="00D3628E" w:rsidP="00D730E3">
      <w:pPr>
        <w:pStyle w:val="ListParagraph"/>
        <w:numPr>
          <w:ilvl w:val="0"/>
          <w:numId w:val="1"/>
        </w:numPr>
      </w:pPr>
      <w:r>
        <w:t>Moravia engineering team will create the BPI Pull Requests based on the request in GitHub and assign them to the linguist.</w:t>
      </w:r>
    </w:p>
    <w:p w14:paraId="7126A725" w14:textId="53AA2EC3" w:rsidR="00D3628E" w:rsidRDefault="00D3628E" w:rsidP="00D730E3">
      <w:pPr>
        <w:pStyle w:val="ListParagraph"/>
        <w:numPr>
          <w:ilvl w:val="0"/>
          <w:numId w:val="1"/>
        </w:numPr>
      </w:pPr>
      <w:r>
        <w:t>Linguist receive</w:t>
      </w:r>
      <w:ins w:id="57" w:author="Carolina Caserio" w:date="2018-03-21T17:12:00Z">
        <w:r w:rsidR="00B361E3">
          <w:t>s</w:t>
        </w:r>
      </w:ins>
      <w:r>
        <w:t xml:space="preserve"> a notification from BPI from </w:t>
      </w:r>
      <w:ins w:id="58" w:author="Carolina Caserio" w:date="2018-03-21T17:12:00Z">
        <w:r w:rsidR="00B361E3">
          <w:t xml:space="preserve">the </w:t>
        </w:r>
      </w:ins>
      <w:r>
        <w:t xml:space="preserve">engineering team. </w:t>
      </w:r>
    </w:p>
    <w:p w14:paraId="72E719B8" w14:textId="4EE0DFBA" w:rsidR="00D3628E" w:rsidRDefault="00D3628E" w:rsidP="00D730E3">
      <w:pPr>
        <w:pStyle w:val="ListParagraph"/>
        <w:numPr>
          <w:ilvl w:val="0"/>
          <w:numId w:val="1"/>
        </w:numPr>
      </w:pPr>
      <w:del w:id="59" w:author="Carolina Caserio" w:date="2018-03-21T17:13:00Z">
        <w:r w:rsidDel="00B361E3">
          <w:delText xml:space="preserve">Within </w:delText>
        </w:r>
      </w:del>
      <w:ins w:id="60" w:author="Carolina Caserio" w:date="2018-03-21T17:13:00Z">
        <w:r w:rsidR="00B361E3">
          <w:t>Acco</w:t>
        </w:r>
      </w:ins>
      <w:ins w:id="61" w:author="Gonzalo Salines" w:date="2018-03-21T17:38:00Z">
        <w:r w:rsidR="005B5E63">
          <w:t>r</w:t>
        </w:r>
      </w:ins>
      <w:ins w:id="62" w:author="Carolina Caserio" w:date="2018-03-21T17:13:00Z">
        <w:r w:rsidR="00B361E3">
          <w:t xml:space="preserve">ding to </w:t>
        </w:r>
      </w:ins>
      <w:r>
        <w:t>the deadline provided in the BPI request, linguist</w:t>
      </w:r>
      <w:ins w:id="63" w:author="Carolina Caserio" w:date="2018-03-21T17:13:00Z">
        <w:r w:rsidR="00B361E3">
          <w:t xml:space="preserve"> will</w:t>
        </w:r>
      </w:ins>
      <w:r>
        <w:t xml:space="preserve"> confirm if the request from the end user should be accepted or rejected, always </w:t>
      </w:r>
      <w:del w:id="64" w:author="Carolina Caserio" w:date="2018-03-21T17:13:00Z">
        <w:r w:rsidDel="00B361E3">
          <w:delText>referring to</w:delText>
        </w:r>
      </w:del>
      <w:ins w:id="65" w:author="Carolina Caserio" w:date="2018-03-21T17:13:00Z">
        <w:r w:rsidR="00B361E3">
          <w:t>taking into consideration the following databases</w:t>
        </w:r>
      </w:ins>
      <w:r>
        <w:t>:</w:t>
      </w:r>
    </w:p>
    <w:p w14:paraId="26D29B9C" w14:textId="117CECD8" w:rsidR="00D3628E" w:rsidRPr="00D730E3" w:rsidRDefault="00D3628E" w:rsidP="00D730E3">
      <w:pPr>
        <w:pStyle w:val="ListParagraph"/>
        <w:numPr>
          <w:ilvl w:val="0"/>
          <w:numId w:val="3"/>
        </w:numPr>
        <w:rPr>
          <w:lang w:val="es-ES"/>
        </w:rPr>
      </w:pPr>
      <w:r w:rsidRPr="00D730E3">
        <w:rPr>
          <w:lang w:val="es-ES"/>
        </w:rPr>
        <w:t>MS TermStudio</w:t>
      </w:r>
    </w:p>
    <w:p w14:paraId="78A87B92" w14:textId="3431FA6A" w:rsidR="00D3628E" w:rsidRPr="00D730E3" w:rsidRDefault="00D3628E" w:rsidP="00D730E3">
      <w:pPr>
        <w:pStyle w:val="ListParagraph"/>
        <w:numPr>
          <w:ilvl w:val="0"/>
          <w:numId w:val="3"/>
        </w:numPr>
        <w:rPr>
          <w:lang w:val="es-ES"/>
        </w:rPr>
      </w:pPr>
      <w:r w:rsidRPr="00D730E3">
        <w:rPr>
          <w:lang w:val="es-ES"/>
        </w:rPr>
        <w:t>MS Style Guide</w:t>
      </w:r>
    </w:p>
    <w:p w14:paraId="72999050" w14:textId="4E2FD5C8" w:rsidR="00D3628E" w:rsidRDefault="005F5DED" w:rsidP="00D730E3">
      <w:pPr>
        <w:pStyle w:val="ListParagraph"/>
        <w:numPr>
          <w:ilvl w:val="0"/>
          <w:numId w:val="3"/>
        </w:numPr>
      </w:pPr>
      <w:hyperlink r:id="rId10" w:anchor="/SitePages/CnE%20Knowledge%20Portal.aspx" w:history="1">
        <w:r w:rsidR="00D3628E" w:rsidRPr="005135E9">
          <w:rPr>
            <w:rStyle w:val="Hyperlink"/>
          </w:rPr>
          <w:t>CnE Knowledge Portal</w:t>
        </w:r>
      </w:hyperlink>
    </w:p>
    <w:p w14:paraId="08424C12" w14:textId="0B64116E" w:rsidR="00D3628E" w:rsidRDefault="00B361E3" w:rsidP="00D3628E">
      <w:ins w:id="66" w:author="Carolina Caserio" w:date="2018-03-21T17:14:00Z">
        <w:r>
          <w:t xml:space="preserve">Also, linguist will </w:t>
        </w:r>
      </w:ins>
      <w:ins w:id="67" w:author="Carolina Caserio" w:date="2018-03-21T17:15:00Z">
        <w:r>
          <w:t>provide</w:t>
        </w:r>
      </w:ins>
      <w:del w:id="68" w:author="Carolina Caserio" w:date="2018-03-21T17:14:00Z">
        <w:r w:rsidR="00D3628E" w:rsidDel="00B361E3">
          <w:delText>And providing</w:delText>
        </w:r>
      </w:del>
      <w:r w:rsidR="00D3628E">
        <w:t>:</w:t>
      </w:r>
    </w:p>
    <w:p w14:paraId="726CFD84" w14:textId="40E15EDA" w:rsidR="00D3628E" w:rsidRDefault="00D3628E" w:rsidP="000A1632">
      <w:pPr>
        <w:pStyle w:val="ListParagraph"/>
        <w:numPr>
          <w:ilvl w:val="0"/>
          <w:numId w:val="3"/>
        </w:numPr>
      </w:pPr>
      <w:r>
        <w:t>Issue type and taxonomy</w:t>
      </w:r>
      <w:del w:id="69" w:author="Carolina Caserio" w:date="2018-03-21T17:15:00Z">
        <w:r w:rsidDel="00B361E3">
          <w:delText>.</w:delText>
        </w:r>
      </w:del>
    </w:p>
    <w:p w14:paraId="5A46ACE2" w14:textId="26C6CF59" w:rsidR="00D3628E" w:rsidRDefault="00D3628E" w:rsidP="000A1632">
      <w:pPr>
        <w:pStyle w:val="ListParagraph"/>
        <w:numPr>
          <w:ilvl w:val="0"/>
          <w:numId w:val="3"/>
        </w:numPr>
      </w:pPr>
      <w:r>
        <w:t xml:space="preserve">A clear and detailed linguistic justification for the rejection </w:t>
      </w:r>
      <w:del w:id="70" w:author="Carolina Caserio" w:date="2018-03-21T17:15:00Z">
        <w:r w:rsidDel="00B361E3">
          <w:delText xml:space="preserve">/ </w:delText>
        </w:r>
      </w:del>
      <w:ins w:id="71" w:author="Carolina Caserio" w:date="2018-03-21T17:15:00Z">
        <w:r w:rsidR="00B361E3">
          <w:t xml:space="preserve">or </w:t>
        </w:r>
      </w:ins>
      <w:r>
        <w:t>acceptance</w:t>
      </w:r>
      <w:del w:id="72" w:author="Carolina Caserio" w:date="2018-03-21T17:15:00Z">
        <w:r w:rsidDel="00B361E3">
          <w:delText>.</w:delText>
        </w:r>
      </w:del>
    </w:p>
    <w:p w14:paraId="646344B9" w14:textId="697E53D2" w:rsidR="00D3628E" w:rsidRDefault="00D3628E" w:rsidP="000A1632">
      <w:pPr>
        <w:pStyle w:val="ListParagraph"/>
        <w:numPr>
          <w:ilvl w:val="0"/>
          <w:numId w:val="3"/>
        </w:numPr>
      </w:pPr>
      <w:r>
        <w:t>Correct target</w:t>
      </w:r>
      <w:del w:id="73" w:author="Carolina Caserio" w:date="2018-03-21T17:15:00Z">
        <w:r w:rsidDel="00B361E3">
          <w:delText>.</w:delText>
        </w:r>
      </w:del>
    </w:p>
    <w:p w14:paraId="4F505941" w14:textId="4D6F8797" w:rsidR="00D3628E" w:rsidRDefault="00D3628E" w:rsidP="000A1632">
      <w:pPr>
        <w:pStyle w:val="ListParagraph"/>
        <w:numPr>
          <w:ilvl w:val="0"/>
          <w:numId w:val="3"/>
        </w:numPr>
      </w:pPr>
      <w:r>
        <w:t>Spent time for each task</w:t>
      </w:r>
      <w:del w:id="74" w:author="Carolina Caserio" w:date="2018-03-21T17:15:00Z">
        <w:r w:rsidDel="00B361E3">
          <w:delText>.</w:delText>
        </w:r>
      </w:del>
    </w:p>
    <w:p w14:paraId="587CE99B" w14:textId="548EAD64" w:rsidR="00D3628E" w:rsidRDefault="00D3628E" w:rsidP="000A1632">
      <w:pPr>
        <w:pStyle w:val="ListParagraph"/>
        <w:numPr>
          <w:ilvl w:val="0"/>
          <w:numId w:val="4"/>
        </w:numPr>
      </w:pPr>
      <w:r>
        <w:t>Production Teams will assign to vendor and implement approved changes in the file(s) in OddJob</w:t>
      </w:r>
      <w:del w:id="75" w:author="Carolina Caserio" w:date="2018-03-21T17:16:00Z">
        <w:r w:rsidDel="00B361E3">
          <w:delText>.</w:delText>
        </w:r>
      </w:del>
    </w:p>
    <w:p w14:paraId="4B1AB4BA" w14:textId="340D5516" w:rsidR="00D3628E" w:rsidRDefault="00D3628E" w:rsidP="000A1632">
      <w:pPr>
        <w:pStyle w:val="ListParagraph"/>
        <w:numPr>
          <w:ilvl w:val="0"/>
          <w:numId w:val="4"/>
        </w:numPr>
      </w:pPr>
      <w:r>
        <w:t xml:space="preserve">Engineering team </w:t>
      </w:r>
      <w:ins w:id="76" w:author="Carolina Caserio" w:date="2018-03-21T17:16:00Z">
        <w:r w:rsidR="00B361E3">
          <w:t xml:space="preserve">will </w:t>
        </w:r>
      </w:ins>
      <w:r>
        <w:t>enter</w:t>
      </w:r>
      <w:del w:id="77" w:author="Carolina Caserio" w:date="2018-03-21T17:16:00Z">
        <w:r w:rsidDel="00B361E3">
          <w:delText>s</w:delText>
        </w:r>
      </w:del>
      <w:r>
        <w:t xml:space="preserve"> linguist feedback in GitHub</w:t>
      </w:r>
      <w:del w:id="78" w:author="Carolina Caserio" w:date="2018-03-21T17:16:00Z">
        <w:r w:rsidDel="00B361E3">
          <w:delText>.</w:delText>
        </w:r>
      </w:del>
    </w:p>
    <w:p w14:paraId="5A94201B" w14:textId="45743C9A" w:rsidR="00D3628E" w:rsidRDefault="00D3628E" w:rsidP="000A1632">
      <w:pPr>
        <w:pStyle w:val="ListParagraph"/>
        <w:numPr>
          <w:ilvl w:val="0"/>
          <w:numId w:val="4"/>
        </w:numPr>
      </w:pPr>
      <w:r>
        <w:t>Production Teams will invoice time spent for each task.</w:t>
      </w:r>
    </w:p>
    <w:p w14:paraId="7FA09228" w14:textId="7204033F" w:rsidR="00D3628E" w:rsidRDefault="00D3628E" w:rsidP="005135E9">
      <w:pPr>
        <w:pStyle w:val="Heading2"/>
      </w:pPr>
      <w:commentRangeStart w:id="79"/>
      <w:r>
        <w:t>Expected throughputs</w:t>
      </w:r>
    </w:p>
    <w:p w14:paraId="4E140D61" w14:textId="23F3C0E8" w:rsidR="00D3628E" w:rsidRDefault="00D3628E" w:rsidP="00D3628E">
      <w:r>
        <w:t xml:space="preserve">The linguist </w:t>
      </w:r>
      <w:r w:rsidR="005135E9">
        <w:t>is</w:t>
      </w:r>
      <w:r>
        <w:t xml:space="preserve"> expected to process PRs </w:t>
      </w:r>
      <w:del w:id="80" w:author="Carolina Caserio" w:date="2018-03-21T17:20:00Z">
        <w:r w:rsidDel="009214D3">
          <w:delText xml:space="preserve">with </w:delText>
        </w:r>
      </w:del>
      <w:ins w:id="81" w:author="Carolina Caserio" w:date="2018-03-21T17:20:00Z">
        <w:r w:rsidR="009214D3">
          <w:t>acco</w:t>
        </w:r>
      </w:ins>
      <w:ins w:id="82" w:author="Gonzalo Salines" w:date="2018-03-21T17:38:00Z">
        <w:r w:rsidR="005B5E63">
          <w:t>r</w:t>
        </w:r>
      </w:ins>
      <w:ins w:id="83" w:author="Carolina Caserio" w:date="2018-03-21T17:20:00Z">
        <w:r w:rsidR="009214D3">
          <w:t xml:space="preserve">ding to </w:t>
        </w:r>
      </w:ins>
      <w:r>
        <w:t>the throughput</w:t>
      </w:r>
      <w:del w:id="84" w:author="Carolina Caserio" w:date="2018-03-21T17:20:00Z">
        <w:r w:rsidDel="009214D3">
          <w:delText>s</w:delText>
        </w:r>
      </w:del>
      <w:r>
        <w:t xml:space="preserve"> below:</w:t>
      </w:r>
    </w:p>
    <w:p w14:paraId="72521E06" w14:textId="6510103F" w:rsidR="00D3628E" w:rsidRDefault="00D3628E" w:rsidP="000A1632">
      <w:pPr>
        <w:pStyle w:val="ListParagraph"/>
        <w:numPr>
          <w:ilvl w:val="0"/>
          <w:numId w:val="6"/>
        </w:numPr>
      </w:pPr>
      <w:r>
        <w:t>Daily: 2-4 PRs a day</w:t>
      </w:r>
    </w:p>
    <w:p w14:paraId="5356B993" w14:textId="74233E0E" w:rsidR="00D3628E" w:rsidRDefault="00D3628E" w:rsidP="000A1632">
      <w:pPr>
        <w:pStyle w:val="ListParagraph"/>
        <w:numPr>
          <w:ilvl w:val="0"/>
          <w:numId w:val="6"/>
        </w:numPr>
      </w:pPr>
      <w:r>
        <w:t>Weekly: 10-20 PRs a week</w:t>
      </w:r>
    </w:p>
    <w:p w14:paraId="411A1DBC" w14:textId="77777777" w:rsidR="00D3628E" w:rsidRDefault="00D3628E" w:rsidP="00D3628E">
      <w:r>
        <w:t>We will try to send heads-up as early as possible in case of peaks.</w:t>
      </w:r>
      <w:commentRangeEnd w:id="79"/>
      <w:r w:rsidR="000A1632">
        <w:rPr>
          <w:rStyle w:val="CommentReference"/>
        </w:rPr>
        <w:commentReference w:id="79"/>
      </w:r>
    </w:p>
    <w:p w14:paraId="2E38200F" w14:textId="77777777" w:rsidR="00C32341" w:rsidRDefault="00C32341" w:rsidP="00C32341">
      <w:pPr>
        <w:pStyle w:val="Heading1"/>
      </w:pPr>
      <w:r>
        <w:t>What is GITHUB Pull Request (PR)?</w:t>
      </w:r>
    </w:p>
    <w:p w14:paraId="3A32BAA3" w14:textId="00E5A17A" w:rsidR="00C32341" w:rsidRDefault="00C32341" w:rsidP="00C32341">
      <w:del w:id="85" w:author="Carolina Caserio" w:date="2018-03-21T17:21:00Z">
        <w:r w:rsidDel="009214D3">
          <w:delText xml:space="preserve">If you are not familiarized about GITHUB, below </w:delText>
        </w:r>
      </w:del>
      <w:ins w:id="86" w:author="Carolina Caserio" w:date="2018-03-21T17:21:00Z">
        <w:del w:id="87" w:author="Gonzalo Salines" w:date="2018-03-21T17:52:00Z">
          <w:r w:rsidR="009214D3" w:rsidDel="00685B5F">
            <w:delText xml:space="preserve">Below,  </w:delText>
          </w:r>
        </w:del>
      </w:ins>
      <w:del w:id="88" w:author="Gonzalo Salines" w:date="2018-03-21T17:52:00Z">
        <w:r w:rsidDel="00685B5F">
          <w:delText>you</w:delText>
        </w:r>
      </w:del>
      <w:ins w:id="89" w:author="Gonzalo Salines" w:date="2018-03-21T17:52:00Z">
        <w:r w:rsidR="00685B5F">
          <w:t>Below, you</w:t>
        </w:r>
      </w:ins>
      <w:r>
        <w:t xml:space="preserve"> will find some background information about </w:t>
      </w:r>
      <w:del w:id="90" w:author="Carolina Caserio" w:date="2018-03-21T17:21:00Z">
        <w:r w:rsidDel="009214D3">
          <w:delText>it that will help you to gain deeper understanding of this task</w:delText>
        </w:r>
      </w:del>
      <w:ins w:id="91" w:author="Carolina Caserio" w:date="2018-03-21T17:21:00Z">
        <w:r w:rsidR="009214D3">
          <w:t xml:space="preserve">how GitHub works </w:t>
        </w:r>
      </w:ins>
      <w:r>
        <w:t xml:space="preserve">. GITHUB Pull Request (PR) is a methodology for submitting contribution to source code repository </w:t>
      </w:r>
      <w:del w:id="92" w:author="Carolina Caserio" w:date="2018-03-21T17:22:00Z">
        <w:r w:rsidDel="009214D3">
          <w:delText xml:space="preserve">using </w:delText>
        </w:r>
      </w:del>
      <w:ins w:id="93" w:author="Carolina Caserio" w:date="2018-03-21T17:22:00Z">
        <w:r w:rsidR="009214D3">
          <w:t xml:space="preserve">on </w:t>
        </w:r>
      </w:ins>
      <w:r>
        <w:t>GITHUB</w:t>
      </w:r>
      <w:ins w:id="94" w:author="Carolina Caserio" w:date="2018-03-21T17:22:00Z">
        <w:r w:rsidR="009214D3">
          <w:t xml:space="preserve"> platform</w:t>
        </w:r>
      </w:ins>
      <w:r>
        <w:t>.</w:t>
      </w:r>
    </w:p>
    <w:p w14:paraId="472EDB3A" w14:textId="77777777" w:rsidR="00C32341" w:rsidRDefault="00C32341" w:rsidP="00C32341">
      <w:pPr>
        <w:pStyle w:val="Heading3"/>
      </w:pPr>
      <w:r>
        <w:lastRenderedPageBreak/>
        <w:t>What are you looking for in a Pull Request?</w:t>
      </w:r>
    </w:p>
    <w:p w14:paraId="6B9D1C01" w14:textId="77777777" w:rsidR="00C32341" w:rsidRDefault="00C32341" w:rsidP="00C32341">
      <w:r w:rsidRPr="003E517C">
        <w:rPr>
          <w:rFonts w:ascii="Times New Roman" w:eastAsia="Times New Roman" w:hAnsi="Times New Roman" w:cs="Times New Roman"/>
          <w:noProof/>
          <w:sz w:val="24"/>
          <w:szCs w:val="24"/>
          <w:lang w:val="es-AR" w:eastAsia="es-AR"/>
        </w:rPr>
        <w:drawing>
          <wp:inline distT="0" distB="0" distL="0" distR="0" wp14:anchorId="41D97EE7" wp14:editId="4FE64A92">
            <wp:extent cx="6720585" cy="3914775"/>
            <wp:effectExtent l="0" t="0" r="4445" b="0"/>
            <wp:docPr id="15" name="Picture 15" descr="CC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C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8412" cy="3919335"/>
                    </a:xfrm>
                    <a:prstGeom prst="rect">
                      <a:avLst/>
                    </a:prstGeom>
                    <a:noFill/>
                    <a:ln>
                      <a:noFill/>
                    </a:ln>
                  </pic:spPr>
                </pic:pic>
              </a:graphicData>
            </a:graphic>
          </wp:inline>
        </w:drawing>
      </w:r>
      <w:r>
        <w:t xml:space="preserve">   </w:t>
      </w:r>
    </w:p>
    <w:p w14:paraId="05484DB3" w14:textId="77777777" w:rsidR="00C32341" w:rsidRDefault="00C32341" w:rsidP="00C32341">
      <w:r w:rsidRPr="003E517C">
        <w:rPr>
          <w:rFonts w:ascii="Times New Roman" w:eastAsia="Times New Roman" w:hAnsi="Times New Roman" w:cs="Times New Roman"/>
          <w:noProof/>
          <w:sz w:val="24"/>
          <w:szCs w:val="24"/>
          <w:lang w:val="es-AR" w:eastAsia="es-AR"/>
        </w:rPr>
        <w:lastRenderedPageBreak/>
        <w:drawing>
          <wp:inline distT="0" distB="0" distL="0" distR="0" wp14:anchorId="50C79708" wp14:editId="13F9FF80">
            <wp:extent cx="6677025" cy="5655763"/>
            <wp:effectExtent l="0" t="0" r="0" b="2540"/>
            <wp:docPr id="14" name="Picture 14" descr="C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C_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121" cy="5664315"/>
                    </a:xfrm>
                    <a:prstGeom prst="rect">
                      <a:avLst/>
                    </a:prstGeom>
                    <a:noFill/>
                    <a:ln>
                      <a:noFill/>
                    </a:ln>
                  </pic:spPr>
                </pic:pic>
              </a:graphicData>
            </a:graphic>
          </wp:inline>
        </w:drawing>
      </w:r>
    </w:p>
    <w:p w14:paraId="114EBE76" w14:textId="3A96B655" w:rsidR="00C32341" w:rsidRDefault="00C32341" w:rsidP="00C32341">
      <w:pPr>
        <w:pStyle w:val="Heading3"/>
      </w:pPr>
      <w:r>
        <w:lastRenderedPageBreak/>
        <w:t>In the picture below, you can see how suggestions are marked in GitHub web view:</w:t>
      </w:r>
    </w:p>
    <w:p w14:paraId="76C540E0" w14:textId="566C3670" w:rsidR="00DB5104" w:rsidRDefault="00C32341">
      <w:pPr>
        <w:rPr>
          <w:rFonts w:asciiTheme="majorHAnsi" w:eastAsiaTheme="majorEastAsia" w:hAnsiTheme="majorHAnsi" w:cstheme="majorBidi"/>
          <w:color w:val="2F5496" w:themeColor="accent1" w:themeShade="BF"/>
          <w:sz w:val="26"/>
          <w:szCs w:val="26"/>
        </w:rPr>
      </w:pPr>
      <w:r>
        <w:rPr>
          <w:noProof/>
          <w:lang w:val="es-AR" w:eastAsia="es-AR"/>
        </w:rPr>
        <w:drawing>
          <wp:inline distT="0" distB="0" distL="0" distR="0" wp14:anchorId="10713DD5" wp14:editId="2B8204A1">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9320"/>
                    </a:xfrm>
                    <a:prstGeom prst="rect">
                      <a:avLst/>
                    </a:prstGeom>
                  </pic:spPr>
                </pic:pic>
              </a:graphicData>
            </a:graphic>
          </wp:inline>
        </w:drawing>
      </w:r>
      <w:r w:rsidR="00DB5104">
        <w:br w:type="page"/>
      </w:r>
    </w:p>
    <w:p w14:paraId="616BE159" w14:textId="77777777" w:rsidR="00C32341" w:rsidRDefault="00C32341" w:rsidP="00C32341">
      <w:pPr>
        <w:pStyle w:val="Heading1"/>
      </w:pPr>
      <w:r>
        <w:lastRenderedPageBreak/>
        <w:t>Handling the Pull Request in BPI</w:t>
      </w:r>
    </w:p>
    <w:p w14:paraId="6E37436B" w14:textId="4C30B7B4" w:rsidR="00C32341" w:rsidRDefault="00C32341" w:rsidP="00C32341">
      <w:r>
        <w:t>The engineering team create</w:t>
      </w:r>
      <w:ins w:id="95" w:author="Carolina Caserio" w:date="2018-03-21T17:22:00Z">
        <w:r w:rsidR="009214D3">
          <w:t>s</w:t>
        </w:r>
      </w:ins>
      <w:r>
        <w:t xml:space="preserve"> the Pull Request and assign it to the Linguistic</w:t>
      </w:r>
      <w:ins w:id="96" w:author="Carolina Caserio" w:date="2018-03-21T17:22:00Z">
        <w:r w:rsidR="009214D3">
          <w:t xml:space="preserve"> expert</w:t>
        </w:r>
      </w:ins>
      <w:r>
        <w:t xml:space="preserve"> through BPI </w:t>
      </w:r>
      <w:hyperlink r:id="rId14" w:history="1">
        <w:r w:rsidRPr="00C32341">
          <w:rPr>
            <w:rStyle w:val="Hyperlink"/>
          </w:rPr>
          <w:t>https://bpi.moravia.com</w:t>
        </w:r>
      </w:hyperlink>
      <w:r>
        <w:t xml:space="preserve">. The PR request in BPI will contain all the information from the GITHUB PR (PR name, language, Product and PR date) needed for </w:t>
      </w:r>
      <w:del w:id="97" w:author="Carolina Caserio" w:date="2018-03-21T17:23:00Z">
        <w:r w:rsidDel="009214D3">
          <w:delText>the</w:delText>
        </w:r>
      </w:del>
      <w:del w:id="98" w:author="Gonzalo Salines" w:date="2018-03-22T11:51:00Z">
        <w:r w:rsidDel="001C49F9">
          <w:delText xml:space="preserve"> </w:delText>
        </w:r>
      </w:del>
      <w:r>
        <w:t>vendor</w:t>
      </w:r>
      <w:ins w:id="99" w:author="Carolina Caserio" w:date="2018-03-21T17:23:00Z">
        <w:r w:rsidR="009214D3">
          <w:t>s so they can</w:t>
        </w:r>
      </w:ins>
      <w:r>
        <w:t xml:space="preserve"> </w:t>
      </w:r>
      <w:del w:id="100" w:author="Carolina Caserio" w:date="2018-03-21T17:23:00Z">
        <w:r w:rsidDel="009214D3">
          <w:delText>to</w:delText>
        </w:r>
      </w:del>
      <w:r>
        <w:t xml:space="preserve"> triage the request. </w:t>
      </w:r>
    </w:p>
    <w:p w14:paraId="02B0FE7C" w14:textId="69474537" w:rsidR="00C32341" w:rsidRPr="00C32341" w:rsidRDefault="00C32341" w:rsidP="00C32341">
      <w:pPr>
        <w:rPr>
          <w:b/>
        </w:rPr>
      </w:pPr>
      <w:r w:rsidRPr="00C32341">
        <w:rPr>
          <w:b/>
        </w:rPr>
        <w:t>Use your MNET account to log in in BPI.</w:t>
      </w:r>
    </w:p>
    <w:p w14:paraId="5B1F84C8" w14:textId="77777777" w:rsidR="00C32341" w:rsidRDefault="00C32341" w:rsidP="00C32341">
      <w:r>
        <w:t xml:space="preserve"> </w:t>
      </w:r>
      <w:r w:rsidRPr="003E517C">
        <w:rPr>
          <w:rFonts w:ascii="Times New Roman" w:eastAsia="Times New Roman" w:hAnsi="Times New Roman" w:cs="Times New Roman"/>
          <w:noProof/>
          <w:sz w:val="24"/>
          <w:szCs w:val="24"/>
          <w:lang w:val="es-AR" w:eastAsia="es-AR"/>
        </w:rPr>
        <w:drawing>
          <wp:inline distT="0" distB="0" distL="0" distR="0" wp14:anchorId="4F8C4061" wp14:editId="528E9E48">
            <wp:extent cx="6732346" cy="3819525"/>
            <wp:effectExtent l="0" t="0" r="0" b="0"/>
            <wp:docPr id="24" name="Picture 24" descr="CC_Upd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_Updat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42853" cy="3825486"/>
                    </a:xfrm>
                    <a:prstGeom prst="rect">
                      <a:avLst/>
                    </a:prstGeom>
                    <a:noFill/>
                    <a:ln>
                      <a:noFill/>
                    </a:ln>
                  </pic:spPr>
                </pic:pic>
              </a:graphicData>
            </a:graphic>
          </wp:inline>
        </w:drawing>
      </w:r>
    </w:p>
    <w:p w14:paraId="6335CD2A" w14:textId="7E2A2A37" w:rsidR="00C32341" w:rsidRDefault="00C32341" w:rsidP="00C32341">
      <w:r>
        <w:t>Each GitHub PR can contain several suggestions in one or more than one file. The linguistic</w:t>
      </w:r>
      <w:ins w:id="101" w:author="Carolina Caserio" w:date="2018-03-21T17:23:00Z">
        <w:r w:rsidR="009214D3">
          <w:t xml:space="preserve"> expert</w:t>
        </w:r>
      </w:ins>
      <w:r>
        <w:t xml:space="preserve"> receives a notification for each linguistic suggestion, which must </w:t>
      </w:r>
      <w:del w:id="102" w:author="Gonzalo Salines" w:date="2018-03-21T17:52:00Z">
        <w:r w:rsidDel="00685B5F">
          <w:delText>be treated</w:delText>
        </w:r>
      </w:del>
      <w:ins w:id="103" w:author="Carolina Caserio" w:date="2018-03-21T17:24:00Z">
        <w:del w:id="104" w:author="Gonzalo Salines" w:date="2018-03-21T17:52:00Z">
          <w:r w:rsidR="009214D3" w:rsidDel="00685B5F">
            <w:delText>addressed</w:delText>
          </w:r>
        </w:del>
      </w:ins>
      <w:ins w:id="105" w:author="Gonzalo Salines" w:date="2018-03-21T17:52:00Z">
        <w:r w:rsidR="00685B5F">
          <w:t>be addressed</w:t>
        </w:r>
      </w:ins>
      <w:r>
        <w:t xml:space="preserve"> separately in BPI. The following steps need to be performed on each Linguistic Suggestion received.</w:t>
      </w:r>
    </w:p>
    <w:p w14:paraId="220CB34E" w14:textId="49388EA0" w:rsidR="00C32341" w:rsidRDefault="00C32341" w:rsidP="00C32341">
      <w:r>
        <w:t>You will receive an email like this one</w:t>
      </w:r>
      <w:ins w:id="106" w:author="Carolina Caserio" w:date="2018-03-21T17:24:00Z">
        <w:r w:rsidR="009214D3">
          <w:t xml:space="preserve">: </w:t>
        </w:r>
      </w:ins>
    </w:p>
    <w:p w14:paraId="5C477227" w14:textId="688E6623" w:rsidR="00C32341" w:rsidRDefault="00C32341" w:rsidP="00C32341">
      <w:r>
        <w:lastRenderedPageBreak/>
        <w:t xml:space="preserve"> </w:t>
      </w:r>
      <w:r>
        <w:rPr>
          <w:noProof/>
          <w:lang w:val="es-AR" w:eastAsia="es-AR"/>
        </w:rPr>
        <w:drawing>
          <wp:inline distT="0" distB="0" distL="0" distR="0" wp14:anchorId="39F13E88" wp14:editId="26880094">
            <wp:extent cx="59436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5020"/>
                    </a:xfrm>
                    <a:prstGeom prst="rect">
                      <a:avLst/>
                    </a:prstGeom>
                  </pic:spPr>
                </pic:pic>
              </a:graphicData>
            </a:graphic>
          </wp:inline>
        </w:drawing>
      </w:r>
    </w:p>
    <w:p w14:paraId="3BF33290" w14:textId="56672B25" w:rsidR="00C32341" w:rsidRDefault="00C32341" w:rsidP="00C32341">
      <w:r>
        <w:t xml:space="preserve">You can click on the </w:t>
      </w:r>
      <w:r w:rsidR="00C83721">
        <w:t>second</w:t>
      </w:r>
      <w:r>
        <w:t xml:space="preserve"> link to open this suggestion on BPI or you can click on the </w:t>
      </w:r>
      <w:r w:rsidR="00C83721">
        <w:t xml:space="preserve">third </w:t>
      </w:r>
      <w:r>
        <w:t>link to see all the suggestions</w:t>
      </w:r>
      <w:ins w:id="107" w:author="Carolina Caserio" w:date="2018-03-21T17:24:00Z">
        <w:r w:rsidR="009214D3">
          <w:t>.</w:t>
        </w:r>
      </w:ins>
      <w:del w:id="108" w:author="Carolina Caserio" w:date="2018-03-21T17:24:00Z">
        <w:r w:rsidDel="009214D3">
          <w:delText>,</w:delText>
        </w:r>
      </w:del>
      <w:r>
        <w:t xml:space="preserve"> </w:t>
      </w:r>
      <w:ins w:id="109" w:author="Carolina Caserio" w:date="2018-03-21T17:24:00Z">
        <w:r w:rsidR="009214D3">
          <w:t>T</w:t>
        </w:r>
      </w:ins>
      <w:del w:id="110" w:author="Carolina Caserio" w:date="2018-03-21T17:24:00Z">
        <w:r w:rsidDel="009214D3">
          <w:delText>t</w:delText>
        </w:r>
      </w:del>
      <w:r>
        <w:t>hen</w:t>
      </w:r>
      <w:ins w:id="111" w:author="Carolina Caserio" w:date="2018-03-21T17:25:00Z">
        <w:r w:rsidR="009214D3">
          <w:t>,</w:t>
        </w:r>
      </w:ins>
      <w:r>
        <w:t xml:space="preserve"> you can filter clicking in the funnel icon by your account name in "Assigned to" and "Assigned to LM" in "Status", as shown in the screenshot below.</w:t>
      </w:r>
    </w:p>
    <w:p w14:paraId="26FFDD87" w14:textId="7262D2E0" w:rsidR="00C83721" w:rsidRDefault="00C83721" w:rsidP="00C32341">
      <w:r w:rsidRPr="003E517C">
        <w:rPr>
          <w:rFonts w:ascii="Times New Roman" w:eastAsia="Times New Roman" w:hAnsi="Times New Roman" w:cs="Times New Roman"/>
          <w:noProof/>
          <w:sz w:val="24"/>
          <w:szCs w:val="24"/>
          <w:lang w:val="es-AR" w:eastAsia="es-AR"/>
        </w:rPr>
        <w:drawing>
          <wp:inline distT="0" distB="0" distL="0" distR="0" wp14:anchorId="5440C7DF" wp14:editId="703130A0">
            <wp:extent cx="5943600" cy="960748"/>
            <wp:effectExtent l="0" t="0" r="0" b="0"/>
            <wp:docPr id="22" name="Picture 22" descr="CC_Update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_Update2_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960748"/>
                    </a:xfrm>
                    <a:prstGeom prst="rect">
                      <a:avLst/>
                    </a:prstGeom>
                    <a:noFill/>
                    <a:ln>
                      <a:noFill/>
                    </a:ln>
                  </pic:spPr>
                </pic:pic>
              </a:graphicData>
            </a:graphic>
          </wp:inline>
        </w:drawing>
      </w:r>
    </w:p>
    <w:p w14:paraId="230CC2A0" w14:textId="34A8B049" w:rsidR="00C83721" w:rsidRDefault="00C83721" w:rsidP="00C32341">
      <w:r>
        <w:t>The first link in the e-mail will open the Pull request in GitHub.</w:t>
      </w:r>
    </w:p>
    <w:p w14:paraId="7BE78378" w14:textId="168B45AA" w:rsidR="00C32341" w:rsidRDefault="00C32341" w:rsidP="00C32341">
      <w:r>
        <w:t xml:space="preserve"> </w:t>
      </w:r>
    </w:p>
    <w:p w14:paraId="7BAB8588" w14:textId="3E57A967" w:rsidR="00C32341" w:rsidRDefault="00C32341" w:rsidP="00C32341">
      <w:r>
        <w:t>Once received the request, click on the link provided in the e-mail and a suggestion window will pop-</w:t>
      </w:r>
      <w:del w:id="112" w:author="Carolina Caserio" w:date="2018-03-21T17:25:00Z">
        <w:r w:rsidDel="009214D3">
          <w:delText xml:space="preserve">up </w:delText>
        </w:r>
      </w:del>
      <w:ins w:id="113" w:author="Carolina Caserio" w:date="2018-03-21T17:25:00Z">
        <w:r w:rsidR="009214D3">
          <w:t xml:space="preserve">out </w:t>
        </w:r>
      </w:ins>
      <w:r>
        <w:t xml:space="preserve">as </w:t>
      </w:r>
      <w:del w:id="114" w:author="Carolina Caserio" w:date="2018-03-21T17:25:00Z">
        <w:r w:rsidDel="009214D3">
          <w:delText>the one below.</w:delText>
        </w:r>
      </w:del>
      <w:ins w:id="115" w:author="Carolina Caserio" w:date="2018-03-21T17:25:00Z">
        <w:r w:rsidR="009214D3">
          <w:t xml:space="preserve">the example below. </w:t>
        </w:r>
      </w:ins>
    </w:p>
    <w:p w14:paraId="7E2EA4D1" w14:textId="77777777" w:rsidR="00C32341" w:rsidRDefault="00C32341" w:rsidP="00C32341">
      <w:r>
        <w:lastRenderedPageBreak/>
        <w:t xml:space="preserve"> </w:t>
      </w:r>
      <w:r w:rsidRPr="003E517C">
        <w:rPr>
          <w:rFonts w:ascii="Times New Roman" w:eastAsia="Times New Roman" w:hAnsi="Times New Roman" w:cs="Times New Roman"/>
          <w:noProof/>
          <w:sz w:val="24"/>
          <w:szCs w:val="24"/>
          <w:lang w:val="es-AR" w:eastAsia="es-AR"/>
        </w:rPr>
        <w:drawing>
          <wp:inline distT="0" distB="0" distL="0" distR="0" wp14:anchorId="68C5FE03" wp14:editId="0EAEA66A">
            <wp:extent cx="6766381" cy="5467350"/>
            <wp:effectExtent l="0" t="0" r="0" b="0"/>
            <wp:docPr id="21" name="Picture 21" descr="CC_Update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C_Update2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0249" cy="5478556"/>
                    </a:xfrm>
                    <a:prstGeom prst="rect">
                      <a:avLst/>
                    </a:prstGeom>
                    <a:noFill/>
                    <a:ln>
                      <a:noFill/>
                    </a:ln>
                  </pic:spPr>
                </pic:pic>
              </a:graphicData>
            </a:graphic>
          </wp:inline>
        </w:drawing>
      </w:r>
    </w:p>
    <w:p w14:paraId="5E75F437" w14:textId="7452D7AE" w:rsidR="00C32341" w:rsidRDefault="00C32341" w:rsidP="00C32341">
      <w:r>
        <w:t xml:space="preserve">3. To be able to work on the </w:t>
      </w:r>
      <w:r w:rsidR="00C83721">
        <w:t>suggestion ticket</w:t>
      </w:r>
      <w:r>
        <w:t>, you need to click on Edit button in the upper left corner.</w:t>
      </w:r>
    </w:p>
    <w:p w14:paraId="6E26B96B" w14:textId="77777777" w:rsidR="00C32341" w:rsidRDefault="00C32341" w:rsidP="00C32341">
      <w:r>
        <w:t xml:space="preserve"> </w:t>
      </w:r>
      <w:r w:rsidRPr="003E517C">
        <w:rPr>
          <w:rFonts w:ascii="Times New Roman" w:eastAsia="Times New Roman" w:hAnsi="Times New Roman" w:cs="Times New Roman"/>
          <w:noProof/>
          <w:sz w:val="24"/>
          <w:szCs w:val="24"/>
          <w:lang w:val="es-AR" w:eastAsia="es-AR"/>
        </w:rPr>
        <w:drawing>
          <wp:inline distT="0" distB="0" distL="0" distR="0" wp14:anchorId="5D32E482" wp14:editId="04752B51">
            <wp:extent cx="5943600" cy="872067"/>
            <wp:effectExtent l="0" t="0" r="0" b="4445"/>
            <wp:docPr id="20" name="Picture 20" descr="CC_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C_U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2067"/>
                    </a:xfrm>
                    <a:prstGeom prst="rect">
                      <a:avLst/>
                    </a:prstGeom>
                    <a:noFill/>
                    <a:ln>
                      <a:noFill/>
                    </a:ln>
                  </pic:spPr>
                </pic:pic>
              </a:graphicData>
            </a:graphic>
          </wp:inline>
        </w:drawing>
      </w:r>
    </w:p>
    <w:p w14:paraId="5EA43D19" w14:textId="440ABA2C" w:rsidR="00C32341" w:rsidRDefault="001D603E" w:rsidP="00C32341">
      <w:r w:rsidRPr="001D603E">
        <w:rPr>
          <w:b/>
          <w:u w:val="single"/>
        </w:rPr>
        <w:t xml:space="preserve">Note: </w:t>
      </w:r>
      <w:r w:rsidR="00C32341">
        <w:t xml:space="preserve">To access </w:t>
      </w:r>
      <w:r>
        <w:t xml:space="preserve">to </w:t>
      </w:r>
      <w:r w:rsidR="00C32341">
        <w:t>the</w:t>
      </w:r>
      <w:r w:rsidR="00C83721">
        <w:t xml:space="preserve"> Pull request information</w:t>
      </w:r>
      <w:r>
        <w:t>,</w:t>
      </w:r>
      <w:r w:rsidR="00C32341">
        <w:t xml:space="preserve"> please</w:t>
      </w:r>
      <w:ins w:id="116" w:author="Carolina Caserio" w:date="2018-03-21T17:25:00Z">
        <w:r w:rsidR="009214D3">
          <w:t>,</w:t>
        </w:r>
      </w:ins>
      <w:r w:rsidR="00C32341">
        <w:t xml:space="preserve"> open them by clicking on the </w:t>
      </w:r>
      <w:r>
        <w:t>Contribution link</w:t>
      </w:r>
      <w:r w:rsidR="00C32341">
        <w:t xml:space="preserve">. </w:t>
      </w:r>
    </w:p>
    <w:p w14:paraId="5DC8D267" w14:textId="292915B0" w:rsidR="00C32341" w:rsidRDefault="00C32341" w:rsidP="00C32341">
      <w:r>
        <w:t xml:space="preserve"> </w:t>
      </w:r>
    </w:p>
    <w:p w14:paraId="7C3CAFF4" w14:textId="6A94F715" w:rsidR="00C32341" w:rsidRDefault="00C32341" w:rsidP="00C32341">
      <w:r>
        <w:t>5. Then</w:t>
      </w:r>
      <w:ins w:id="117" w:author="Carolina Caserio" w:date="2018-03-21T17:26:00Z">
        <w:r w:rsidR="009214D3">
          <w:t>,</w:t>
        </w:r>
      </w:ins>
      <w:r>
        <w:t xml:space="preserve"> fill carefully all the following fields.</w:t>
      </w:r>
    </w:p>
    <w:p w14:paraId="3F370B1E" w14:textId="77777777" w:rsidR="00C32341" w:rsidRDefault="00C32341" w:rsidP="00C32341">
      <w:r>
        <w:lastRenderedPageBreak/>
        <w:t>•</w:t>
      </w:r>
      <w:r>
        <w:tab/>
      </w:r>
      <w:r w:rsidRPr="001D603E">
        <w:rPr>
          <w:u w:val="single"/>
        </w:rPr>
        <w:t>LM feedback:</w:t>
      </w:r>
      <w:r>
        <w:t xml:space="preserve"> LM feedback on the suggestion.</w:t>
      </w:r>
    </w:p>
    <w:p w14:paraId="3DB251E5" w14:textId="47520321" w:rsidR="00C32341" w:rsidRPr="001D603E" w:rsidRDefault="00C32341" w:rsidP="00C32341">
      <w:pPr>
        <w:rPr>
          <w:b/>
        </w:rPr>
      </w:pPr>
      <w:r w:rsidRPr="001D603E">
        <w:rPr>
          <w:b/>
          <w:u w:val="single"/>
        </w:rPr>
        <w:t>IMPORTANT:</w:t>
      </w:r>
      <w:r w:rsidRPr="001D603E">
        <w:rPr>
          <w:b/>
        </w:rPr>
        <w:t xml:space="preserve"> If the contribution is rejected, please</w:t>
      </w:r>
      <w:ins w:id="118" w:author="Carolina Caserio" w:date="2018-03-21T17:26:00Z">
        <w:r w:rsidR="009214D3">
          <w:rPr>
            <w:b/>
          </w:rPr>
          <w:t>,</w:t>
        </w:r>
      </w:ins>
      <w:r w:rsidRPr="001D603E">
        <w:rPr>
          <w:b/>
        </w:rPr>
        <w:t xml:space="preserve"> also provide the reasons </w:t>
      </w:r>
      <w:del w:id="119" w:author="Carolina Caserio" w:date="2018-03-21T17:26:00Z">
        <w:r w:rsidRPr="001D603E" w:rsidDel="009214D3">
          <w:rPr>
            <w:b/>
          </w:rPr>
          <w:delText xml:space="preserve">why </w:delText>
        </w:r>
      </w:del>
      <w:r w:rsidRPr="001D603E">
        <w:rPr>
          <w:b/>
        </w:rPr>
        <w:t>in your native language, so we can get back to the contributor.</w:t>
      </w:r>
    </w:p>
    <w:p w14:paraId="7CFC896B" w14:textId="304EE454" w:rsidR="00C32341" w:rsidRDefault="00C32341" w:rsidP="00C32341">
      <w:r>
        <w:t>•</w:t>
      </w:r>
      <w:r>
        <w:tab/>
      </w:r>
      <w:r w:rsidRPr="001D603E">
        <w:rPr>
          <w:u w:val="single"/>
        </w:rPr>
        <w:t>LMProposed Suggestion:</w:t>
      </w:r>
      <w:r>
        <w:t xml:space="preserve"> If neither the current nor the proposed translation is correct, please</w:t>
      </w:r>
      <w:ins w:id="120" w:author="Carolina Caserio" w:date="2018-03-21T17:26:00Z">
        <w:r w:rsidR="009214D3">
          <w:t>,</w:t>
        </w:r>
      </w:ins>
      <w:r>
        <w:t xml:space="preserve"> add which would be the correct one.</w:t>
      </w:r>
    </w:p>
    <w:p w14:paraId="7F30B5CB" w14:textId="77777777" w:rsidR="00C32341" w:rsidRDefault="00C32341" w:rsidP="00C32341">
      <w:r>
        <w:t>•</w:t>
      </w:r>
      <w:r>
        <w:tab/>
      </w:r>
      <w:r w:rsidRPr="001D603E">
        <w:rPr>
          <w:u w:val="single"/>
        </w:rPr>
        <w:t>Acceptance:</w:t>
      </w:r>
      <w:r>
        <w:t xml:space="preserve"> select "Accepted" or "Rejected" accordingly</w:t>
      </w:r>
    </w:p>
    <w:p w14:paraId="0ABB2A8E" w14:textId="25CA06D6" w:rsidR="00C32341" w:rsidRDefault="00C32341" w:rsidP="00C32341">
      <w:r>
        <w:t>•</w:t>
      </w:r>
      <w:r>
        <w:tab/>
      </w:r>
      <w:r w:rsidRPr="001D603E">
        <w:rPr>
          <w:u w:val="single"/>
        </w:rPr>
        <w:t>Issue type:</w:t>
      </w:r>
      <w:r>
        <w:t xml:space="preserve"> select "Linguistic", "Source Issue" or "Technical" accordingly</w:t>
      </w:r>
      <w:r w:rsidR="00881D78">
        <w:t>. Most of the time this field will be already set. Only modify it if necessary.</w:t>
      </w:r>
    </w:p>
    <w:p w14:paraId="0754227B" w14:textId="5C0FED26" w:rsidR="00881D78" w:rsidRDefault="00881D78" w:rsidP="00881D78">
      <w:pPr>
        <w:pStyle w:val="ListParagraph"/>
        <w:numPr>
          <w:ilvl w:val="0"/>
          <w:numId w:val="21"/>
        </w:numPr>
      </w:pPr>
      <w:r w:rsidRPr="00881D78">
        <w:rPr>
          <w:rFonts w:eastAsia="Times New Roman"/>
          <w:u w:val="single"/>
        </w:rPr>
        <w:t>DQF:</w:t>
      </w:r>
      <w:r w:rsidRPr="00881D78">
        <w:rPr>
          <w:rFonts w:eastAsia="Times New Roman"/>
        </w:rPr>
        <w:t xml:space="preserve"> </w:t>
      </w:r>
      <w:r w:rsidRPr="00881D78">
        <w:rPr>
          <w:rFonts w:eastAsia="Times New Roman"/>
          <w:b/>
          <w:bCs/>
        </w:rPr>
        <w:t>Linguistic Issue Categorization. In case</w:t>
      </w:r>
      <w:ins w:id="121" w:author="Carolina Caserio" w:date="2018-03-21T17:27:00Z">
        <w:r w:rsidR="009214D3">
          <w:rPr>
            <w:rFonts w:eastAsia="Times New Roman"/>
            <w:b/>
            <w:bCs/>
          </w:rPr>
          <w:t xml:space="preserve"> the</w:t>
        </w:r>
      </w:ins>
      <w:r w:rsidRPr="00881D78">
        <w:rPr>
          <w:rFonts w:eastAsia="Times New Roman"/>
          <w:b/>
          <w:bCs/>
        </w:rPr>
        <w:t xml:space="preserve"> suggestion </w:t>
      </w:r>
      <w:del w:id="122" w:author="Carolina Caserio" w:date="2018-03-21T17:27:00Z">
        <w:r w:rsidRPr="00881D78" w:rsidDel="009214D3">
          <w:rPr>
            <w:rFonts w:eastAsia="Times New Roman"/>
            <w:b/>
            <w:bCs/>
          </w:rPr>
          <w:delText xml:space="preserve">was </w:delText>
        </w:r>
      </w:del>
      <w:ins w:id="123" w:author="Carolina Caserio" w:date="2018-03-21T17:27:00Z">
        <w:r w:rsidR="009214D3">
          <w:rPr>
            <w:rFonts w:eastAsia="Times New Roman"/>
            <w:b/>
            <w:bCs/>
          </w:rPr>
          <w:t>is</w:t>
        </w:r>
        <w:r w:rsidR="009214D3" w:rsidRPr="00881D78">
          <w:rPr>
            <w:rFonts w:eastAsia="Times New Roman"/>
            <w:b/>
            <w:bCs/>
          </w:rPr>
          <w:t xml:space="preserve"> </w:t>
        </w:r>
      </w:ins>
      <w:r w:rsidRPr="00881D78">
        <w:rPr>
          <w:rFonts w:eastAsia="Times New Roman"/>
          <w:b/>
          <w:bCs/>
        </w:rPr>
        <w:t>accepted</w:t>
      </w:r>
      <w:ins w:id="124" w:author="Carolina Caserio" w:date="2018-03-21T17:27:00Z">
        <w:r w:rsidR="009214D3">
          <w:rPr>
            <w:rFonts w:eastAsia="Times New Roman"/>
            <w:b/>
            <w:bCs/>
          </w:rPr>
          <w:t>,</w:t>
        </w:r>
      </w:ins>
      <w:r w:rsidRPr="00881D78">
        <w:rPr>
          <w:rFonts w:eastAsia="Times New Roman"/>
          <w:b/>
          <w:bCs/>
        </w:rPr>
        <w:t xml:space="preserve"> </w:t>
      </w:r>
      <w:del w:id="125" w:author="Carolina Caserio" w:date="2018-03-21T17:27:00Z">
        <w:r w:rsidRPr="00881D78" w:rsidDel="009214D3">
          <w:rPr>
            <w:rFonts w:eastAsia="Times New Roman"/>
            <w:b/>
            <w:bCs/>
          </w:rPr>
          <w:delText xml:space="preserve">You </w:delText>
        </w:r>
      </w:del>
      <w:ins w:id="126" w:author="Carolina Caserio" w:date="2018-03-21T17:27:00Z">
        <w:r w:rsidR="009214D3">
          <w:rPr>
            <w:rFonts w:eastAsia="Times New Roman"/>
            <w:b/>
            <w:bCs/>
          </w:rPr>
          <w:t>y</w:t>
        </w:r>
        <w:r w:rsidR="009214D3" w:rsidRPr="00881D78">
          <w:rPr>
            <w:rFonts w:eastAsia="Times New Roman"/>
            <w:b/>
            <w:bCs/>
          </w:rPr>
          <w:t xml:space="preserve">ou </w:t>
        </w:r>
      </w:ins>
      <w:r w:rsidRPr="00881D78">
        <w:rPr>
          <w:rFonts w:eastAsia="Times New Roman"/>
          <w:b/>
          <w:bCs/>
        </w:rPr>
        <w:t>should select corresponding option.</w:t>
      </w:r>
    </w:p>
    <w:p w14:paraId="727CE209" w14:textId="48858208" w:rsidR="00C32341" w:rsidRDefault="00C32341" w:rsidP="00C32341">
      <w:r w:rsidRPr="003E517C">
        <w:rPr>
          <w:rFonts w:ascii="Times New Roman" w:eastAsia="Times New Roman" w:hAnsi="Times New Roman" w:cs="Times New Roman"/>
          <w:noProof/>
          <w:sz w:val="24"/>
          <w:szCs w:val="24"/>
          <w:lang w:val="es-AR" w:eastAsia="es-AR"/>
        </w:rPr>
        <w:drawing>
          <wp:inline distT="0" distB="0" distL="0" distR="0" wp14:anchorId="7C80B703" wp14:editId="70F9E9A5">
            <wp:extent cx="5943600" cy="4802529"/>
            <wp:effectExtent l="0" t="0" r="0" b="0"/>
            <wp:docPr id="18" name="Picture 18" descr="CC_Updat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C_Update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02529"/>
                    </a:xfrm>
                    <a:prstGeom prst="rect">
                      <a:avLst/>
                    </a:prstGeom>
                    <a:noFill/>
                    <a:ln>
                      <a:noFill/>
                    </a:ln>
                  </pic:spPr>
                </pic:pic>
              </a:graphicData>
            </a:graphic>
          </wp:inline>
        </w:drawing>
      </w:r>
      <w:r>
        <w:t xml:space="preserve"> </w:t>
      </w:r>
    </w:p>
    <w:p w14:paraId="3BF857C0" w14:textId="0D28397C" w:rsidR="00C32341" w:rsidRDefault="00C32341" w:rsidP="00C32341">
      <w:r>
        <w:t xml:space="preserve">The </w:t>
      </w:r>
      <w:r w:rsidR="001D603E">
        <w:t>Suggestion ticket</w:t>
      </w:r>
      <w:r>
        <w:t xml:space="preserve"> will contain the following fields that don't need to be updated by the </w:t>
      </w:r>
      <w:del w:id="127" w:author="Gonzalo Salines" w:date="2018-03-22T11:54:00Z">
        <w:r w:rsidR="008D0CE5" w:rsidDel="009E25DA">
          <w:delText>Linguistic, but</w:delText>
        </w:r>
      </w:del>
      <w:ins w:id="128" w:author="Gonzalo Salines" w:date="2018-03-22T11:54:00Z">
        <w:r w:rsidR="009E25DA">
          <w:t>Linguistic but</w:t>
        </w:r>
      </w:ins>
      <w:r>
        <w:t xml:space="preserve"> are important to </w:t>
      </w:r>
      <w:r w:rsidR="001D603E">
        <w:t>check.</w:t>
      </w:r>
    </w:p>
    <w:p w14:paraId="414B2A8E" w14:textId="418B6C2E" w:rsidR="00C32341" w:rsidRDefault="00C32341" w:rsidP="00C32341">
      <w:r>
        <w:t>•</w:t>
      </w:r>
      <w:r>
        <w:tab/>
      </w:r>
      <w:r w:rsidRPr="001D603E">
        <w:rPr>
          <w:u w:val="single"/>
        </w:rPr>
        <w:t>Line:</w:t>
      </w:r>
      <w:r>
        <w:t xml:space="preserve"> </w:t>
      </w:r>
      <w:r w:rsidR="001D603E">
        <w:t xml:space="preserve">file </w:t>
      </w:r>
      <w:r>
        <w:t>line</w:t>
      </w:r>
      <w:r w:rsidR="001D603E">
        <w:t xml:space="preserve"> of the modified suggestion</w:t>
      </w:r>
      <w:r>
        <w:t xml:space="preserve">     </w:t>
      </w:r>
    </w:p>
    <w:p w14:paraId="7BAC6033" w14:textId="657300E4" w:rsidR="00C32341" w:rsidRDefault="00C32341" w:rsidP="00C32341">
      <w:r>
        <w:lastRenderedPageBreak/>
        <w:t>•</w:t>
      </w:r>
      <w:r>
        <w:tab/>
      </w:r>
      <w:r w:rsidRPr="001D603E">
        <w:rPr>
          <w:u w:val="single"/>
        </w:rPr>
        <w:t>Contribution:</w:t>
      </w:r>
      <w:r>
        <w:t xml:space="preserve"> PR Name</w:t>
      </w:r>
    </w:p>
    <w:p w14:paraId="07F617B4" w14:textId="2535874F" w:rsidR="00881D78" w:rsidRDefault="00881D78" w:rsidP="00881D78">
      <w:pPr>
        <w:pStyle w:val="ListParagraph"/>
        <w:numPr>
          <w:ilvl w:val="0"/>
          <w:numId w:val="21"/>
        </w:numPr>
      </w:pPr>
      <w:r w:rsidRPr="00881D78">
        <w:rPr>
          <w:rFonts w:eastAsia="Times New Roman"/>
          <w:u w:val="single"/>
        </w:rPr>
        <w:t>File path:</w:t>
      </w:r>
      <w:r w:rsidRPr="00881D78">
        <w:rPr>
          <w:rFonts w:eastAsia="Times New Roman"/>
        </w:rPr>
        <w:t xml:space="preserve"> Filename and the Path in the repository.</w:t>
      </w:r>
    </w:p>
    <w:p w14:paraId="1EF383D5" w14:textId="4D70F289" w:rsidR="00C32341" w:rsidRDefault="00C32341" w:rsidP="00C32341">
      <w:r>
        <w:t>•</w:t>
      </w:r>
      <w:r>
        <w:tab/>
      </w:r>
      <w:r w:rsidRPr="001D603E">
        <w:rPr>
          <w:u w:val="single"/>
        </w:rPr>
        <w:t>Contribution OId:</w:t>
      </w:r>
      <w:r>
        <w:t xml:space="preserve"> The ID for the contribution, in case you need to refer to it, to know exactly the amount of suggestions created on that PR.</w:t>
      </w:r>
    </w:p>
    <w:p w14:paraId="011546D1" w14:textId="6776F218" w:rsidR="00881D78" w:rsidRDefault="00881D78" w:rsidP="00881D78">
      <w:pPr>
        <w:pStyle w:val="ListParagraph"/>
        <w:numPr>
          <w:ilvl w:val="0"/>
          <w:numId w:val="20"/>
        </w:numPr>
      </w:pPr>
      <w:r>
        <w:rPr>
          <w:rFonts w:eastAsia="Times New Roman"/>
          <w:u w:val="single"/>
        </w:rPr>
        <w:t>CC Team Comment:</w:t>
      </w:r>
      <w:r>
        <w:rPr>
          <w:rFonts w:eastAsia="Times New Roman"/>
        </w:rPr>
        <w:t xml:space="preserve"> Any relevant Comment from MOR side which can be useful for you.</w:t>
      </w:r>
      <w:r>
        <w:rPr>
          <w:rFonts w:eastAsia="Times New Roman"/>
        </w:rPr>
        <w:br/>
      </w:r>
    </w:p>
    <w:p w14:paraId="7F154D3B" w14:textId="6DC272F2" w:rsidR="00C32341" w:rsidRDefault="00C32341" w:rsidP="00C32341">
      <w:r>
        <w:t>•</w:t>
      </w:r>
      <w:r>
        <w:tab/>
      </w:r>
      <w:r w:rsidRPr="001D603E">
        <w:rPr>
          <w:u w:val="single"/>
        </w:rPr>
        <w:t>Translation Type:</w:t>
      </w:r>
      <w:r w:rsidR="001D603E">
        <w:t xml:space="preserve"> Indicate if file has been Human translated or Machine Translated</w:t>
      </w:r>
      <w:ins w:id="129" w:author="Carolina Caserio" w:date="2018-03-21T17:27:00Z">
        <w:r w:rsidR="009214D3">
          <w:t>.</w:t>
        </w:r>
      </w:ins>
      <w:r>
        <w:t xml:space="preserve"> This is important to know when </w:t>
      </w:r>
      <w:del w:id="130" w:author="Carolina Caserio" w:date="2018-03-21T17:27:00Z">
        <w:r w:rsidDel="009214D3">
          <w:delText xml:space="preserve">judging </w:delText>
        </w:r>
      </w:del>
      <w:ins w:id="131" w:author="Carolina Caserio" w:date="2018-03-21T17:27:00Z">
        <w:del w:id="132" w:author="Gonzalo Salines" w:date="2018-03-22T11:54:00Z">
          <w:r w:rsidR="009214D3" w:rsidDel="009E25DA">
            <w:delText>reviwing</w:delText>
          </w:r>
        </w:del>
      </w:ins>
      <w:ins w:id="133" w:author="Gonzalo Salines" w:date="2018-03-22T11:54:00Z">
        <w:r w:rsidR="009E25DA">
          <w:t>reviewing</w:t>
        </w:r>
      </w:ins>
      <w:ins w:id="134" w:author="Carolina Caserio" w:date="2018-03-21T17:27:00Z">
        <w:r w:rsidR="009214D3">
          <w:t xml:space="preserve"> </w:t>
        </w:r>
      </w:ins>
      <w:r>
        <w:t xml:space="preserve">the content. </w:t>
      </w:r>
    </w:p>
    <w:p w14:paraId="6F40BBE1" w14:textId="76F06FFF" w:rsidR="00C32341" w:rsidRDefault="00C32341" w:rsidP="00C32341">
      <w:pPr>
        <w:rPr>
          <w:b/>
        </w:rPr>
      </w:pPr>
      <w:r>
        <w:t>•</w:t>
      </w:r>
      <w:r>
        <w:tab/>
      </w:r>
      <w:r w:rsidRPr="001D603E">
        <w:rPr>
          <w:u w:val="single"/>
        </w:rPr>
        <w:t>Segment translation type:</w:t>
      </w:r>
      <w:r>
        <w:t xml:space="preserve"> Human translation / Machine translation.</w:t>
      </w:r>
      <w:r w:rsidR="001D603E">
        <w:t xml:space="preserve"> Sometime</w:t>
      </w:r>
      <w:ins w:id="135" w:author="Carolina Caserio" w:date="2018-03-21T17:27:00Z">
        <w:r w:rsidR="009214D3">
          <w:t>s</w:t>
        </w:r>
      </w:ins>
      <w:r w:rsidR="001D603E">
        <w:t xml:space="preserve"> a machine Translation file might have human translated segments recycled from a HT TM.</w:t>
      </w:r>
      <w:r w:rsidR="001D603E">
        <w:br/>
      </w:r>
      <w:r w:rsidR="001D603E" w:rsidRPr="001D603E">
        <w:rPr>
          <w:b/>
        </w:rPr>
        <w:t>Please</w:t>
      </w:r>
      <w:ins w:id="136" w:author="Carolina Caserio" w:date="2018-03-21T17:27:00Z">
        <w:r w:rsidR="009214D3">
          <w:rPr>
            <w:b/>
          </w:rPr>
          <w:t>,</w:t>
        </w:r>
      </w:ins>
      <w:r w:rsidR="001D603E" w:rsidRPr="001D603E">
        <w:rPr>
          <w:b/>
        </w:rPr>
        <w:t xml:space="preserve"> see information above about triaging MT bugs.</w:t>
      </w:r>
    </w:p>
    <w:p w14:paraId="2BF6677E" w14:textId="15BF172B" w:rsidR="00881D78" w:rsidRDefault="00881D78" w:rsidP="00881D78">
      <w:pPr>
        <w:pStyle w:val="ListParagraph"/>
        <w:numPr>
          <w:ilvl w:val="0"/>
          <w:numId w:val="19"/>
        </w:numPr>
      </w:pPr>
      <w:r w:rsidRPr="00881D78">
        <w:rPr>
          <w:rFonts w:eastAsia="Times New Roman"/>
          <w:u w:val="single"/>
        </w:rPr>
        <w:t>Time Spent(mins):</w:t>
      </w:r>
      <w:r w:rsidRPr="00881D78">
        <w:rPr>
          <w:rFonts w:eastAsia="Times New Roman"/>
        </w:rPr>
        <w:t xml:space="preserve"> </w:t>
      </w:r>
      <w:r w:rsidRPr="00881D78">
        <w:rPr>
          <w:rFonts w:eastAsia="Times New Roman"/>
          <w:b/>
          <w:bCs/>
          <w:color w:val="FF0000"/>
        </w:rPr>
        <w:t>DO NOT TRACK YOUR TIME HERE. It</w:t>
      </w:r>
      <w:ins w:id="137" w:author="Carolina Caserio" w:date="2018-03-21T17:28:00Z">
        <w:r w:rsidR="009214D3">
          <w:rPr>
            <w:rFonts w:eastAsia="Times New Roman"/>
            <w:b/>
            <w:bCs/>
            <w:color w:val="FF0000"/>
          </w:rPr>
          <w:t>’</w:t>
        </w:r>
      </w:ins>
      <w:r w:rsidRPr="00881D78">
        <w:rPr>
          <w:rFonts w:eastAsia="Times New Roman"/>
          <w:b/>
          <w:bCs/>
          <w:color w:val="FF0000"/>
        </w:rPr>
        <w:t>s reserved ONLY for LMs.</w:t>
      </w:r>
    </w:p>
    <w:p w14:paraId="217492DD" w14:textId="77777777" w:rsidR="00C32341" w:rsidRDefault="00C32341" w:rsidP="00C32341">
      <w:r>
        <w:t>•</w:t>
      </w:r>
      <w:r>
        <w:tab/>
      </w:r>
      <w:r w:rsidRPr="001D603E">
        <w:rPr>
          <w:u w:val="single"/>
        </w:rPr>
        <w:t>Cross-file:</w:t>
      </w:r>
      <w:r>
        <w:t xml:space="preserve"> Production Teams will check this if necessary.</w:t>
      </w:r>
    </w:p>
    <w:p w14:paraId="1032DFF6" w14:textId="77777777" w:rsidR="00C32341" w:rsidRPr="001D603E" w:rsidRDefault="00C32341" w:rsidP="00C32341">
      <w:pPr>
        <w:rPr>
          <w:b/>
        </w:rPr>
      </w:pPr>
      <w:r>
        <w:t>•</w:t>
      </w:r>
      <w:r>
        <w:tab/>
      </w:r>
      <w:r w:rsidRPr="001D603E">
        <w:rPr>
          <w:b/>
          <w:u w:val="single"/>
        </w:rPr>
        <w:t>Acceptance deadline:</w:t>
      </w:r>
      <w:r w:rsidRPr="001D603E">
        <w:rPr>
          <w:b/>
        </w:rPr>
        <w:t xml:space="preserve"> deadline to accept/reject PR.</w:t>
      </w:r>
    </w:p>
    <w:p w14:paraId="0AC69246" w14:textId="77777777" w:rsidR="00C32341" w:rsidRDefault="00C32341" w:rsidP="00C32341">
      <w:r>
        <w:t>•</w:t>
      </w:r>
      <w:r>
        <w:tab/>
      </w:r>
      <w:r w:rsidRPr="001D603E">
        <w:rPr>
          <w:u w:val="single"/>
        </w:rPr>
        <w:t>Staging deadline:</w:t>
      </w:r>
      <w:r>
        <w:t xml:space="preserve"> Production team deadline to stage the file, which will then be published live.</w:t>
      </w:r>
    </w:p>
    <w:p w14:paraId="7EE639DA" w14:textId="581E2A51" w:rsidR="00C32341" w:rsidRDefault="00C32341" w:rsidP="00C32341">
      <w:r>
        <w:t>•</w:t>
      </w:r>
      <w:r>
        <w:tab/>
      </w:r>
      <w:r w:rsidRPr="001D603E">
        <w:rPr>
          <w:u w:val="single"/>
        </w:rPr>
        <w:t>Status:</w:t>
      </w:r>
      <w:r>
        <w:t xml:space="preserve"> It will be completed automatically</w:t>
      </w:r>
      <w:r w:rsidR="001D603E">
        <w:t xml:space="preserve"> once the Status machine at the bottom is changed</w:t>
      </w:r>
    </w:p>
    <w:p w14:paraId="614669C3" w14:textId="41514968" w:rsidR="00C32341" w:rsidRDefault="00C32341" w:rsidP="00C32341">
      <w:r>
        <w:t>•</w:t>
      </w:r>
      <w:r>
        <w:tab/>
      </w:r>
      <w:r w:rsidRPr="001D603E">
        <w:rPr>
          <w:u w:val="single"/>
        </w:rPr>
        <w:t>Assigned to:</w:t>
      </w:r>
      <w:r>
        <w:t xml:space="preserve"> Correspondent </w:t>
      </w:r>
      <w:r w:rsidR="001D603E">
        <w:t>Linguistic</w:t>
      </w:r>
      <w:r>
        <w:t xml:space="preserve"> account name.</w:t>
      </w:r>
    </w:p>
    <w:p w14:paraId="65544A8F" w14:textId="77777777" w:rsidR="00C32341" w:rsidRDefault="00C32341" w:rsidP="00C32341">
      <w:r>
        <w:t>•</w:t>
      </w:r>
      <w:r>
        <w:tab/>
      </w:r>
      <w:r w:rsidRPr="001D603E">
        <w:rPr>
          <w:u w:val="single"/>
        </w:rPr>
        <w:t>Suggestion:</w:t>
      </w:r>
      <w:r>
        <w:t xml:space="preserve"> Correction itself. It shows the current translation in the file and the proposed translation by contributor.</w:t>
      </w:r>
    </w:p>
    <w:p w14:paraId="6DBD3F4A" w14:textId="77777777" w:rsidR="00C32341" w:rsidRDefault="00C32341" w:rsidP="00C32341">
      <w:r>
        <w:t>•</w:t>
      </w:r>
      <w:r>
        <w:tab/>
      </w:r>
      <w:r w:rsidRPr="001D603E">
        <w:rPr>
          <w:u w:val="single"/>
        </w:rPr>
        <w:t>File Path:</w:t>
      </w:r>
      <w:r>
        <w:t xml:space="preserve"> File name with dynamic Path from GitHub.</w:t>
      </w:r>
    </w:p>
    <w:p w14:paraId="1031F6F1" w14:textId="77777777" w:rsidR="00C32341" w:rsidRDefault="00C32341" w:rsidP="00C32341">
      <w:r>
        <w:t>•</w:t>
      </w:r>
      <w:r>
        <w:tab/>
      </w:r>
      <w:r w:rsidRPr="001D603E">
        <w:rPr>
          <w:u w:val="single"/>
        </w:rPr>
        <w:t>ENU_Live_URL:</w:t>
      </w:r>
      <w:r>
        <w:t xml:space="preserve"> English live page for reference.</w:t>
      </w:r>
    </w:p>
    <w:p w14:paraId="67DB352B" w14:textId="77777777" w:rsidR="00C32341" w:rsidRDefault="00C32341" w:rsidP="00C32341">
      <w:r>
        <w:t>•</w:t>
      </w:r>
      <w:r>
        <w:tab/>
      </w:r>
      <w:r w:rsidRPr="001D603E">
        <w:rPr>
          <w:u w:val="single"/>
        </w:rPr>
        <w:t>Locale_Live_URL:</w:t>
      </w:r>
      <w:r>
        <w:t xml:space="preserve"> Target live page for reference</w:t>
      </w:r>
    </w:p>
    <w:p w14:paraId="5F93A69C" w14:textId="77777777" w:rsidR="00C32341" w:rsidRDefault="00C32341" w:rsidP="00C32341">
      <w:r>
        <w:t>•</w:t>
      </w:r>
      <w:r>
        <w:tab/>
      </w:r>
      <w:r w:rsidRPr="001D603E">
        <w:rPr>
          <w:u w:val="single"/>
        </w:rPr>
        <w:t>Audit Trail:</w:t>
      </w:r>
      <w:r>
        <w:t xml:space="preserve"> Shows the whole list of users that interacted with the suggestion.</w:t>
      </w:r>
    </w:p>
    <w:p w14:paraId="3E6B8F68" w14:textId="23AE5F0A" w:rsidR="00C32341" w:rsidRDefault="00C32341" w:rsidP="00C32341">
      <w:r>
        <w:t xml:space="preserve">The </w:t>
      </w:r>
      <w:r w:rsidR="001D603E">
        <w:t>Suggestion Ticket</w:t>
      </w:r>
      <w:r>
        <w:t xml:space="preserve"> also contains the following tabs:</w:t>
      </w:r>
    </w:p>
    <w:p w14:paraId="3F694F5D" w14:textId="77777777" w:rsidR="00C32341" w:rsidRDefault="00C32341" w:rsidP="00C32341">
      <w:r>
        <w:t>•</w:t>
      </w:r>
      <w:r>
        <w:tab/>
      </w:r>
      <w:r w:rsidRPr="001D603E">
        <w:rPr>
          <w:u w:val="single"/>
        </w:rPr>
        <w:t>Description:</w:t>
      </w:r>
      <w:r>
        <w:t xml:space="preserve"> Brief explanation from the contributor about the change. It could contain useful information.</w:t>
      </w:r>
    </w:p>
    <w:p w14:paraId="461680AC" w14:textId="77777777" w:rsidR="00C32341" w:rsidRDefault="00C32341" w:rsidP="00C32341">
      <w:r>
        <w:t xml:space="preserve"> </w:t>
      </w:r>
      <w:r w:rsidRPr="003E517C">
        <w:rPr>
          <w:rFonts w:ascii="Times New Roman" w:eastAsia="Times New Roman" w:hAnsi="Times New Roman" w:cs="Times New Roman"/>
          <w:noProof/>
          <w:sz w:val="24"/>
          <w:szCs w:val="24"/>
          <w:lang w:val="es-AR" w:eastAsia="es-AR"/>
        </w:rPr>
        <w:drawing>
          <wp:inline distT="0" distB="0" distL="0" distR="0" wp14:anchorId="3E854D03" wp14:editId="1AE83F7D">
            <wp:extent cx="4362450" cy="1066800"/>
            <wp:effectExtent l="0" t="0" r="0" b="0"/>
            <wp:docPr id="17" name="Picture 17" descr="CC_Updat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C_Update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1066800"/>
                    </a:xfrm>
                    <a:prstGeom prst="rect">
                      <a:avLst/>
                    </a:prstGeom>
                    <a:noFill/>
                    <a:ln>
                      <a:noFill/>
                    </a:ln>
                  </pic:spPr>
                </pic:pic>
              </a:graphicData>
            </a:graphic>
          </wp:inline>
        </w:drawing>
      </w:r>
    </w:p>
    <w:p w14:paraId="685310D0" w14:textId="77777777" w:rsidR="00C32341" w:rsidRDefault="00C32341" w:rsidP="00C32341">
      <w:r>
        <w:t>•</w:t>
      </w:r>
      <w:r>
        <w:tab/>
      </w:r>
      <w:r w:rsidRPr="001D603E">
        <w:rPr>
          <w:u w:val="single"/>
        </w:rPr>
        <w:t>Taxonomy info:</w:t>
      </w:r>
      <w:r>
        <w:t xml:space="preserve"> Contains information about the product.</w:t>
      </w:r>
    </w:p>
    <w:p w14:paraId="55B8DC98" w14:textId="7380C16B" w:rsidR="00C32341" w:rsidRDefault="00C32341" w:rsidP="00C32341">
      <w:r>
        <w:lastRenderedPageBreak/>
        <w:t xml:space="preserve"> </w:t>
      </w:r>
      <w:r w:rsidRPr="003E517C">
        <w:rPr>
          <w:rFonts w:ascii="Times New Roman" w:eastAsia="Times New Roman" w:hAnsi="Times New Roman" w:cs="Times New Roman"/>
          <w:noProof/>
          <w:sz w:val="24"/>
          <w:szCs w:val="24"/>
          <w:lang w:val="es-AR" w:eastAsia="es-AR"/>
        </w:rPr>
        <w:drawing>
          <wp:inline distT="0" distB="0" distL="0" distR="0" wp14:anchorId="5AD85841" wp14:editId="38BE9825">
            <wp:extent cx="5743575" cy="2857500"/>
            <wp:effectExtent l="0" t="0" r="9525" b="0"/>
            <wp:docPr id="16" name="Picture 16" descr="CC_Updat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C_Update 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2857500"/>
                    </a:xfrm>
                    <a:prstGeom prst="rect">
                      <a:avLst/>
                    </a:prstGeom>
                    <a:noFill/>
                    <a:ln>
                      <a:noFill/>
                    </a:ln>
                  </pic:spPr>
                </pic:pic>
              </a:graphicData>
            </a:graphic>
          </wp:inline>
        </w:drawing>
      </w:r>
    </w:p>
    <w:p w14:paraId="2D892E51" w14:textId="02C2AA6D" w:rsidR="001D603E" w:rsidRDefault="001D603E" w:rsidP="00C32341"/>
    <w:p w14:paraId="0110D8A4" w14:textId="2B535044" w:rsidR="001D603E" w:rsidRDefault="001D603E" w:rsidP="001D603E">
      <w:pPr>
        <w:pStyle w:val="Heading2"/>
      </w:pPr>
      <w:r>
        <w:t>How to Track your time (For PO purposes)</w:t>
      </w:r>
    </w:p>
    <w:p w14:paraId="6694A801" w14:textId="14176A20" w:rsidR="001D603E" w:rsidRDefault="001D603E" w:rsidP="001D603E">
      <w:pPr>
        <w:pStyle w:val="PlainText"/>
        <w:numPr>
          <w:ilvl w:val="0"/>
          <w:numId w:val="18"/>
        </w:numPr>
      </w:pPr>
      <w:r>
        <w:t xml:space="preserve">Complete the field with the time to track </w:t>
      </w:r>
    </w:p>
    <w:p w14:paraId="6FFE2ECA" w14:textId="17ABC2CD" w:rsidR="001D603E" w:rsidRDefault="001D603E" w:rsidP="001D603E">
      <w:pPr>
        <w:pStyle w:val="PlainText"/>
      </w:pPr>
      <w:r>
        <w:rPr>
          <w:noProof/>
          <w:lang w:val="es-AR" w:eastAsia="es-AR"/>
        </w:rPr>
        <w:drawing>
          <wp:inline distT="0" distB="0" distL="0" distR="0" wp14:anchorId="09F0043D" wp14:editId="716DADA7">
            <wp:extent cx="3752850" cy="523875"/>
            <wp:effectExtent l="0" t="0" r="0" b="9525"/>
            <wp:docPr id="7" name="Picture 7" descr="cid:image005.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5.png@01D3855D.C4A8409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752850" cy="523875"/>
                    </a:xfrm>
                    <a:prstGeom prst="rect">
                      <a:avLst/>
                    </a:prstGeom>
                    <a:noFill/>
                    <a:ln>
                      <a:noFill/>
                    </a:ln>
                  </pic:spPr>
                </pic:pic>
              </a:graphicData>
            </a:graphic>
          </wp:inline>
        </w:drawing>
      </w:r>
    </w:p>
    <w:p w14:paraId="0555E1F7" w14:textId="77777777" w:rsidR="001D603E" w:rsidRDefault="001D603E" w:rsidP="001D603E">
      <w:pPr>
        <w:pStyle w:val="PlainText"/>
      </w:pPr>
    </w:p>
    <w:p w14:paraId="4ACA6778" w14:textId="0D330D0C" w:rsidR="001D603E" w:rsidRDefault="001D603E" w:rsidP="001D603E">
      <w:pPr>
        <w:pStyle w:val="PlainText"/>
        <w:numPr>
          <w:ilvl w:val="0"/>
          <w:numId w:val="18"/>
        </w:numPr>
      </w:pPr>
      <w:r>
        <w:t xml:space="preserve"> Click on the clock button. </w:t>
      </w:r>
      <w:r>
        <w:br/>
      </w:r>
      <w:r>
        <w:rPr>
          <w:noProof/>
          <w:lang w:val="es-AR" w:eastAsia="es-AR"/>
        </w:rPr>
        <w:drawing>
          <wp:inline distT="0" distB="0" distL="0" distR="0" wp14:anchorId="57DF4EEE" wp14:editId="1B29278C">
            <wp:extent cx="3676650" cy="600075"/>
            <wp:effectExtent l="0" t="0" r="0" b="9525"/>
            <wp:docPr id="6" name="Picture 6" descr="cid:image006.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6.png@01D3855D.C4A8409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676650" cy="600075"/>
                    </a:xfrm>
                    <a:prstGeom prst="rect">
                      <a:avLst/>
                    </a:prstGeom>
                    <a:noFill/>
                    <a:ln>
                      <a:noFill/>
                    </a:ln>
                  </pic:spPr>
                </pic:pic>
              </a:graphicData>
            </a:graphic>
          </wp:inline>
        </w:drawing>
      </w:r>
    </w:p>
    <w:p w14:paraId="51F03CE9" w14:textId="5EE89467" w:rsidR="001D603E" w:rsidRDefault="001D603E" w:rsidP="001D603E">
      <w:pPr>
        <w:pStyle w:val="PlainText"/>
      </w:pPr>
      <w:r>
        <w:br/>
        <w:t>A window pop</w:t>
      </w:r>
      <w:ins w:id="138" w:author="Carolina Caserio" w:date="2018-03-21T17:29:00Z">
        <w:r w:rsidR="009214D3">
          <w:t>-</w:t>
        </w:r>
      </w:ins>
      <w:r>
        <w:t>up will appear to confirm</w:t>
      </w:r>
    </w:p>
    <w:p w14:paraId="085D9A14" w14:textId="77777777" w:rsidR="001D603E" w:rsidRDefault="001D603E" w:rsidP="001D603E">
      <w:pPr>
        <w:pStyle w:val="PlainText"/>
      </w:pPr>
    </w:p>
    <w:p w14:paraId="09ECA62B" w14:textId="2774BA55" w:rsidR="001D603E" w:rsidRDefault="001D603E" w:rsidP="001D603E">
      <w:pPr>
        <w:pStyle w:val="PlainText"/>
      </w:pPr>
      <w:r>
        <w:rPr>
          <w:noProof/>
          <w:lang w:val="es-AR" w:eastAsia="es-AR"/>
        </w:rPr>
        <w:drawing>
          <wp:inline distT="0" distB="0" distL="0" distR="0" wp14:anchorId="2CE3F833" wp14:editId="665008F6">
            <wp:extent cx="4029075" cy="781050"/>
            <wp:effectExtent l="0" t="0" r="9525" b="0"/>
            <wp:docPr id="5" name="Picture 5" descr="cid:image007.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7.png@01D3855D.C4A8409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29075" cy="781050"/>
                    </a:xfrm>
                    <a:prstGeom prst="rect">
                      <a:avLst/>
                    </a:prstGeom>
                    <a:noFill/>
                    <a:ln>
                      <a:noFill/>
                    </a:ln>
                  </pic:spPr>
                </pic:pic>
              </a:graphicData>
            </a:graphic>
          </wp:inline>
        </w:drawing>
      </w:r>
    </w:p>
    <w:p w14:paraId="56AF7C3D" w14:textId="77777777" w:rsidR="001D603E" w:rsidRDefault="001D603E" w:rsidP="001D603E">
      <w:pPr>
        <w:pStyle w:val="PlainText"/>
      </w:pPr>
    </w:p>
    <w:p w14:paraId="253E07FA" w14:textId="05A96D87" w:rsidR="001D603E" w:rsidRDefault="001D603E" w:rsidP="00501416">
      <w:pPr>
        <w:pStyle w:val="PlainText"/>
        <w:numPr>
          <w:ilvl w:val="0"/>
          <w:numId w:val="18"/>
        </w:numPr>
      </w:pPr>
      <w:r>
        <w:t xml:space="preserve"> The effort track will be showed on the Linguistic Effort tab</w:t>
      </w:r>
    </w:p>
    <w:p w14:paraId="57C4D72A" w14:textId="77777777" w:rsidR="001D603E" w:rsidRDefault="001D603E" w:rsidP="001D603E">
      <w:pPr>
        <w:pStyle w:val="PlainText"/>
      </w:pPr>
    </w:p>
    <w:p w14:paraId="357F3BD4" w14:textId="537BE510" w:rsidR="001D603E" w:rsidRDefault="001D603E" w:rsidP="001D603E">
      <w:pPr>
        <w:pStyle w:val="PlainText"/>
      </w:pPr>
      <w:r>
        <w:rPr>
          <w:noProof/>
          <w:lang w:val="es-AR" w:eastAsia="es-AR"/>
        </w:rPr>
        <w:drawing>
          <wp:inline distT="0" distB="0" distL="0" distR="0" wp14:anchorId="40B57A0B" wp14:editId="727780E6">
            <wp:extent cx="6829425" cy="878853"/>
            <wp:effectExtent l="0" t="0" r="0" b="0"/>
            <wp:docPr id="4" name="Picture 4" descr="cid:image008.jp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8.jpg@01D3855D.C4A8409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7013954" cy="902599"/>
                    </a:xfrm>
                    <a:prstGeom prst="rect">
                      <a:avLst/>
                    </a:prstGeom>
                    <a:noFill/>
                    <a:ln>
                      <a:noFill/>
                    </a:ln>
                  </pic:spPr>
                </pic:pic>
              </a:graphicData>
            </a:graphic>
          </wp:inline>
        </w:drawing>
      </w:r>
    </w:p>
    <w:p w14:paraId="6D26F81F" w14:textId="77777777" w:rsidR="001D603E" w:rsidRDefault="001D603E" w:rsidP="001D603E">
      <w:pPr>
        <w:pStyle w:val="PlainText"/>
      </w:pPr>
    </w:p>
    <w:p w14:paraId="0B09C1BD" w14:textId="29AA0E16" w:rsidR="001D603E" w:rsidRDefault="001D603E" w:rsidP="00501416">
      <w:pPr>
        <w:pStyle w:val="PlainText"/>
        <w:numPr>
          <w:ilvl w:val="0"/>
          <w:numId w:val="18"/>
        </w:numPr>
      </w:pPr>
      <w:r>
        <w:t xml:space="preserve"> Change the Linguistic Suggestion status</w:t>
      </w:r>
    </w:p>
    <w:p w14:paraId="105A2889" w14:textId="77777777" w:rsidR="001D603E" w:rsidRDefault="001D603E" w:rsidP="001D603E">
      <w:pPr>
        <w:pStyle w:val="PlainText"/>
      </w:pPr>
    </w:p>
    <w:p w14:paraId="6DD1BE13" w14:textId="5B1249C9" w:rsidR="001D603E" w:rsidRDefault="001D603E" w:rsidP="001D603E">
      <w:pPr>
        <w:pStyle w:val="PlainText"/>
      </w:pPr>
      <w:r>
        <w:rPr>
          <w:noProof/>
          <w:lang w:val="es-AR" w:eastAsia="es-AR"/>
        </w:rPr>
        <w:drawing>
          <wp:inline distT="0" distB="0" distL="0" distR="0" wp14:anchorId="0D17D6B5" wp14:editId="51B6561C">
            <wp:extent cx="5591175" cy="533400"/>
            <wp:effectExtent l="0" t="0" r="9525" b="0"/>
            <wp:docPr id="3" name="Picture 3" descr="cid:image009.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9.png@01D3855D.C4A8409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591175" cy="533400"/>
                    </a:xfrm>
                    <a:prstGeom prst="rect">
                      <a:avLst/>
                    </a:prstGeom>
                    <a:noFill/>
                    <a:ln>
                      <a:noFill/>
                    </a:ln>
                  </pic:spPr>
                </pic:pic>
              </a:graphicData>
            </a:graphic>
          </wp:inline>
        </w:drawing>
      </w:r>
    </w:p>
    <w:p w14:paraId="2275C27C" w14:textId="77777777" w:rsidR="001D603E" w:rsidRDefault="001D603E" w:rsidP="001D603E">
      <w:pPr>
        <w:pStyle w:val="PlainText"/>
      </w:pPr>
    </w:p>
    <w:p w14:paraId="1AB2D1F6" w14:textId="6895C944" w:rsidR="001D603E" w:rsidRDefault="001D603E" w:rsidP="00501416">
      <w:pPr>
        <w:pStyle w:val="PlainText"/>
        <w:numPr>
          <w:ilvl w:val="0"/>
          <w:numId w:val="18"/>
        </w:numPr>
      </w:pPr>
      <w:r>
        <w:t xml:space="preserve"> If the status selected is "Feedback Received from Linguistic Vendor", click on Save (or Save and Close)</w:t>
      </w:r>
    </w:p>
    <w:p w14:paraId="363B1094" w14:textId="77777777" w:rsidR="001D603E" w:rsidRDefault="001D603E" w:rsidP="00C32341"/>
    <w:p w14:paraId="2EC1DB40" w14:textId="77777777" w:rsidR="00C32341" w:rsidRPr="00501416" w:rsidRDefault="00C32341" w:rsidP="00501416">
      <w:pPr>
        <w:ind w:firstLine="360"/>
        <w:rPr>
          <w:b/>
        </w:rPr>
      </w:pPr>
      <w:r w:rsidRPr="00501416">
        <w:rPr>
          <w:b/>
          <w:u w:val="single"/>
        </w:rPr>
        <w:t>IMPORTANT:</w:t>
      </w:r>
      <w:r w:rsidRPr="00501416">
        <w:rPr>
          <w:b/>
        </w:rPr>
        <w:t xml:space="preserve"> ALWAYS REMEMBER TO SAVE THE CHANGES, OTHERWISE THEY WILL BE LOST.</w:t>
      </w:r>
    </w:p>
    <w:p w14:paraId="7EC7BC35" w14:textId="48528C23" w:rsidR="00C32341" w:rsidRDefault="00501416" w:rsidP="00501416">
      <w:pPr>
        <w:ind w:firstLine="360"/>
      </w:pPr>
      <w:r w:rsidRPr="00501416">
        <w:rPr>
          <w:b/>
          <w:u w:val="single"/>
        </w:rPr>
        <w:t>Note:</w:t>
      </w:r>
      <w:r>
        <w:t xml:space="preserve"> </w:t>
      </w:r>
      <w:r w:rsidR="00C32341">
        <w:t>Engineering Team assigns the files to the production Teams via BPI, who will apply the changes in Oddjob.</w:t>
      </w:r>
    </w:p>
    <w:p w14:paraId="21F38D44" w14:textId="66C38B56" w:rsidR="00D3628E" w:rsidRDefault="00D3628E" w:rsidP="005135E9">
      <w:pPr>
        <w:pStyle w:val="Heading2"/>
      </w:pPr>
      <w:r>
        <w:t>Triaging the requests</w:t>
      </w:r>
    </w:p>
    <w:p w14:paraId="177F269F" w14:textId="7ADF621A" w:rsidR="00D3628E" w:rsidRDefault="00D3628E" w:rsidP="00D3628E">
      <w:r>
        <w:t xml:space="preserve">The section below explains the criteria of acceptance of linguistic suggestions. </w:t>
      </w:r>
    </w:p>
    <w:p w14:paraId="565C4A61" w14:textId="77777777" w:rsidR="00D3628E" w:rsidRDefault="00D3628E" w:rsidP="00D3628E">
      <w:r>
        <w:t>Important: if the there is a TCR suggestion resulting from the community contribution, it should be immediately reported to Ines (InesMoreno@moravia.com), who will process it. As it is considered Priority 1, since it comes from the subsidiaries, it will be processed in Term Studio in 24 hours. You can send the PR to the CC team for implementation as per normal process outlined above with a comment that a TCR has been created.</w:t>
      </w:r>
    </w:p>
    <w:p w14:paraId="2D9E5916" w14:textId="77777777" w:rsidR="00D3628E" w:rsidRDefault="00D3628E" w:rsidP="00607C68">
      <w:pPr>
        <w:pStyle w:val="Heading2"/>
      </w:pPr>
      <w:r>
        <w:t>Requests that can be accepted (</w:t>
      </w:r>
      <w:commentRangeStart w:id="139"/>
      <w:r>
        <w:t xml:space="preserve">Translation team </w:t>
      </w:r>
      <w:commentRangeEnd w:id="139"/>
      <w:r w:rsidR="00607C68">
        <w:rPr>
          <w:rStyle w:val="CommentReference"/>
          <w:rFonts w:asciiTheme="minorHAnsi" w:eastAsiaTheme="minorHAnsi" w:hAnsiTheme="minorHAnsi" w:cstheme="minorBidi"/>
          <w:color w:val="auto"/>
        </w:rPr>
        <w:commentReference w:id="139"/>
      </w:r>
      <w:r>
        <w:t>only)</w:t>
      </w:r>
    </w:p>
    <w:p w14:paraId="2ECC5F69" w14:textId="48E4633F" w:rsidR="00D3628E" w:rsidRDefault="00D3628E" w:rsidP="00607C68">
      <w:pPr>
        <w:pStyle w:val="ListParagraph"/>
        <w:numPr>
          <w:ilvl w:val="0"/>
          <w:numId w:val="10"/>
        </w:numPr>
      </w:pPr>
      <w:r>
        <w:t>Mistranslation correction</w:t>
      </w:r>
    </w:p>
    <w:p w14:paraId="7174FE62" w14:textId="3636DAFC" w:rsidR="00D3628E" w:rsidRDefault="00D3628E" w:rsidP="00607C68">
      <w:pPr>
        <w:pStyle w:val="ListParagraph"/>
        <w:numPr>
          <w:ilvl w:val="0"/>
          <w:numId w:val="10"/>
        </w:numPr>
      </w:pPr>
      <w:r>
        <w:t>Style correction. For MT string, please check the Linguistic Criteria below.</w:t>
      </w:r>
    </w:p>
    <w:p w14:paraId="304FDB21" w14:textId="515906E0" w:rsidR="00D3628E" w:rsidRDefault="00D3628E" w:rsidP="00607C68">
      <w:pPr>
        <w:pStyle w:val="ListParagraph"/>
        <w:numPr>
          <w:ilvl w:val="0"/>
          <w:numId w:val="10"/>
        </w:numPr>
      </w:pPr>
      <w:r>
        <w:t>Correction of source string.</w:t>
      </w:r>
    </w:p>
    <w:p w14:paraId="02965FA0" w14:textId="5D334A8A" w:rsidR="00D3628E" w:rsidRDefault="00D3628E" w:rsidP="00DF36A9">
      <w:pPr>
        <w:pStyle w:val="Heading2"/>
      </w:pPr>
      <w:r>
        <w:t>Requests to reject</w:t>
      </w:r>
    </w:p>
    <w:p w14:paraId="79E2C5B8" w14:textId="658280E1" w:rsidR="00D3628E" w:rsidRDefault="00D3628E" w:rsidP="00DF36A9">
      <w:pPr>
        <w:pStyle w:val="ListParagraph"/>
        <w:numPr>
          <w:ilvl w:val="0"/>
          <w:numId w:val="10"/>
        </w:numPr>
      </w:pPr>
      <w:r>
        <w:t>Transcreation requests.</w:t>
      </w:r>
    </w:p>
    <w:p w14:paraId="0BC811B1" w14:textId="2E09A478" w:rsidR="00D3628E" w:rsidRDefault="00D3628E" w:rsidP="00DF36A9">
      <w:pPr>
        <w:pStyle w:val="ListParagraph"/>
        <w:numPr>
          <w:ilvl w:val="0"/>
          <w:numId w:val="10"/>
        </w:numPr>
      </w:pPr>
      <w:r>
        <w:t>Country specific change about feature and its specific environment.</w:t>
      </w:r>
    </w:p>
    <w:p w14:paraId="155B71DE" w14:textId="6B7C406B" w:rsidR="00D3628E" w:rsidRDefault="00D3628E" w:rsidP="00DF36A9">
      <w:pPr>
        <w:pStyle w:val="ListParagraph"/>
        <w:numPr>
          <w:ilvl w:val="0"/>
          <w:numId w:val="10"/>
        </w:numPr>
      </w:pPr>
      <w:r>
        <w:t>If the UI string is unlocalized in content, don't accept the translated UI strings as the feedback.</w:t>
      </w:r>
    </w:p>
    <w:p w14:paraId="702C1ED2" w14:textId="35285AE7" w:rsidR="00D3628E" w:rsidRDefault="00D3628E" w:rsidP="00DF36A9">
      <w:pPr>
        <w:pStyle w:val="Heading2"/>
      </w:pPr>
      <w:r>
        <w:t>Requests to escalate</w:t>
      </w:r>
    </w:p>
    <w:p w14:paraId="67A761F0" w14:textId="39F65E00" w:rsidR="00D3628E" w:rsidRDefault="00D3628E" w:rsidP="00DF36A9">
      <w:pPr>
        <w:pStyle w:val="ListParagraph"/>
        <w:numPr>
          <w:ilvl w:val="0"/>
          <w:numId w:val="13"/>
        </w:numPr>
      </w:pPr>
      <w:r>
        <w:t>Anything with uncertainty, please</w:t>
      </w:r>
      <w:ins w:id="140" w:author="Carolina Caserio" w:date="2018-03-21T17:30:00Z">
        <w:r w:rsidR="0093067C">
          <w:t>,</w:t>
        </w:r>
      </w:ins>
      <w:r>
        <w:t xml:space="preserve"> send e-mail to the </w:t>
      </w:r>
      <w:del w:id="141" w:author="Gonzalo Salines" w:date="2018-03-22T11:55:00Z">
        <w:r w:rsidDel="009E25DA">
          <w:delText>Moravia requestor</w:delText>
        </w:r>
      </w:del>
      <w:ins w:id="142" w:author="Carolina Caserio" w:date="2018-03-21T17:32:00Z">
        <w:del w:id="143" w:author="Gonzalo Salines" w:date="2018-03-22T11:55:00Z">
          <w:r w:rsidR="0093067C" w:rsidDel="009E25DA">
            <w:delText>er</w:delText>
          </w:r>
        </w:del>
      </w:ins>
      <w:ins w:id="144" w:author="Gonzalo Salines" w:date="2018-03-22T11:55:00Z">
        <w:r w:rsidR="009E25DA">
          <w:t>Moravia contact. (see at the bottom of the page)</w:t>
        </w:r>
      </w:ins>
      <w:bookmarkStart w:id="145" w:name="_GoBack"/>
      <w:bookmarkEnd w:id="145"/>
      <w:del w:id="146" w:author="Carolina Caserio" w:date="2018-03-21T17:32:00Z">
        <w:r w:rsidDel="0093067C">
          <w:delText>.</w:delText>
        </w:r>
      </w:del>
    </w:p>
    <w:p w14:paraId="1B651393" w14:textId="6C494263" w:rsidR="00D3628E" w:rsidRDefault="00D3628E" w:rsidP="00DF36A9">
      <w:pPr>
        <w:pStyle w:val="ListParagraph"/>
        <w:numPr>
          <w:ilvl w:val="0"/>
          <w:numId w:val="13"/>
        </w:numPr>
      </w:pPr>
      <w:r>
        <w:t xml:space="preserve">If a change might apply to all languages, i.e the EN-US source should be updated, escalate via email to the Moravia </w:t>
      </w:r>
      <w:del w:id="147" w:author="Carolina Caserio" w:date="2018-03-21T17:32:00Z">
        <w:r w:rsidDel="0093067C">
          <w:delText>requestor</w:delText>
        </w:r>
      </w:del>
      <w:ins w:id="148" w:author="Carolina Caserio" w:date="2018-03-21T17:32:00Z">
        <w:r w:rsidR="0093067C">
          <w:t>requester</w:t>
        </w:r>
      </w:ins>
      <w:r>
        <w:t>.</w:t>
      </w:r>
    </w:p>
    <w:p w14:paraId="0FACAAA6" w14:textId="77777777" w:rsidR="00D3628E" w:rsidRDefault="00D3628E" w:rsidP="00DF36A9">
      <w:pPr>
        <w:pStyle w:val="Heading2"/>
      </w:pPr>
      <w:r>
        <w:t>Requests that must be escalated to the LM (</w:t>
      </w:r>
      <w:commentRangeStart w:id="149"/>
      <w:r>
        <w:t xml:space="preserve">Translation team </w:t>
      </w:r>
      <w:commentRangeEnd w:id="149"/>
      <w:r w:rsidR="00DF36A9">
        <w:rPr>
          <w:rStyle w:val="CommentReference"/>
        </w:rPr>
        <w:commentReference w:id="149"/>
      </w:r>
      <w:r>
        <w:t>only)</w:t>
      </w:r>
    </w:p>
    <w:p w14:paraId="6E1B5747" w14:textId="239286B9" w:rsidR="00D3628E" w:rsidRDefault="00D3628E" w:rsidP="009E69EF">
      <w:pPr>
        <w:pStyle w:val="ListParagraph"/>
        <w:numPr>
          <w:ilvl w:val="0"/>
          <w:numId w:val="15"/>
        </w:numPr>
      </w:pPr>
      <w:r>
        <w:t>Terminology change request.</w:t>
      </w:r>
    </w:p>
    <w:p w14:paraId="29F028BE" w14:textId="0827ECF0" w:rsidR="00D3628E" w:rsidRDefault="00D3628E" w:rsidP="009E69EF">
      <w:pPr>
        <w:pStyle w:val="ListParagraph"/>
        <w:numPr>
          <w:ilvl w:val="0"/>
          <w:numId w:val="15"/>
        </w:numPr>
      </w:pPr>
      <w:r>
        <w:t>New Terminology.</w:t>
      </w:r>
    </w:p>
    <w:p w14:paraId="7D57D4DD" w14:textId="3055CD89" w:rsidR="00D3628E" w:rsidRDefault="00D3628E" w:rsidP="009E69EF">
      <w:pPr>
        <w:pStyle w:val="ListParagraph"/>
        <w:numPr>
          <w:ilvl w:val="0"/>
          <w:numId w:val="15"/>
        </w:numPr>
      </w:pPr>
      <w:r>
        <w:t>Changes that cannot be solved without the LM's feedback.</w:t>
      </w:r>
    </w:p>
    <w:p w14:paraId="2D8E2C4E" w14:textId="39563794" w:rsidR="00D3628E" w:rsidRDefault="00D3628E" w:rsidP="00D3725A">
      <w:pPr>
        <w:pStyle w:val="Heading2"/>
      </w:pPr>
      <w:r>
        <w:t>Linguistic Criteria of acceptance for community contributions on MT segments</w:t>
      </w:r>
    </w:p>
    <w:p w14:paraId="4246764A" w14:textId="77777777" w:rsidR="00D3628E" w:rsidRPr="009E69EF" w:rsidRDefault="00D3628E" w:rsidP="00D3628E">
      <w:pPr>
        <w:rPr>
          <w:b/>
        </w:rPr>
      </w:pPr>
      <w:r w:rsidRPr="009E69EF">
        <w:rPr>
          <w:b/>
        </w:rPr>
        <w:t>When you receive a ticket where the segment translation type is MT (Machine Translation), different acceptance criteria apply. Please see below:</w:t>
      </w:r>
    </w:p>
    <w:p w14:paraId="2434D970" w14:textId="77777777" w:rsidR="00D3628E" w:rsidRDefault="00D3628E" w:rsidP="00D3628E">
      <w:r>
        <w:lastRenderedPageBreak/>
        <w:t xml:space="preserve"> </w:t>
      </w:r>
    </w:p>
    <w:p w14:paraId="1A866E63" w14:textId="77777777" w:rsidR="00D3628E" w:rsidRDefault="00D3628E" w:rsidP="009E69EF">
      <w:pPr>
        <w:pStyle w:val="Heading3"/>
      </w:pPr>
      <w:r>
        <w:t>Items to check:</w:t>
      </w:r>
    </w:p>
    <w:p w14:paraId="3245977E" w14:textId="094F43C4" w:rsidR="00D3628E" w:rsidRDefault="00D3628E" w:rsidP="009E69EF">
      <w:pPr>
        <w:pStyle w:val="ListParagraph"/>
        <w:numPr>
          <w:ilvl w:val="0"/>
          <w:numId w:val="6"/>
        </w:numPr>
      </w:pPr>
      <w:r>
        <w:t>Typos, spelling, grammatical and punctuation issues</w:t>
      </w:r>
      <w:del w:id="150" w:author="Carolina Caserio" w:date="2018-03-21T17:33:00Z">
        <w:r w:rsidDel="0093067C">
          <w:delText>.</w:delText>
        </w:r>
      </w:del>
    </w:p>
    <w:p w14:paraId="32D19A36" w14:textId="67ECB35A" w:rsidR="00D3628E" w:rsidRDefault="00D3628E" w:rsidP="009E69EF">
      <w:pPr>
        <w:pStyle w:val="ListParagraph"/>
        <w:numPr>
          <w:ilvl w:val="0"/>
          <w:numId w:val="6"/>
        </w:numPr>
      </w:pPr>
      <w:r>
        <w:t>Anything offensive and illegal</w:t>
      </w:r>
      <w:del w:id="151" w:author="Carolina Caserio" w:date="2018-03-21T17:33:00Z">
        <w:r w:rsidDel="0093067C">
          <w:delText>.</w:delText>
        </w:r>
      </w:del>
    </w:p>
    <w:p w14:paraId="2E15D080" w14:textId="7FC3415D" w:rsidR="00D3628E" w:rsidRDefault="00D3628E" w:rsidP="009E69EF">
      <w:pPr>
        <w:pStyle w:val="ListParagraph"/>
        <w:numPr>
          <w:ilvl w:val="0"/>
          <w:numId w:val="6"/>
        </w:numPr>
      </w:pPr>
      <w:r>
        <w:t>Obvious omissions.</w:t>
      </w:r>
      <w:del w:id="152" w:author="Carolina Caserio" w:date="2018-03-21T17:33:00Z">
        <w:r w:rsidDel="0093067C">
          <w:delText xml:space="preserve"> </w:delText>
        </w:r>
      </w:del>
    </w:p>
    <w:p w14:paraId="15EC91E6" w14:textId="6C841394" w:rsidR="00D3628E" w:rsidRDefault="00D3628E" w:rsidP="009E69EF">
      <w:pPr>
        <w:pStyle w:val="ListParagraph"/>
        <w:numPr>
          <w:ilvl w:val="0"/>
          <w:numId w:val="6"/>
        </w:numPr>
      </w:pPr>
      <w:r>
        <w:t>Branding names</w:t>
      </w:r>
      <w:del w:id="153" w:author="Carolina Caserio" w:date="2018-03-21T17:33:00Z">
        <w:r w:rsidDel="0093067C">
          <w:delText>.</w:delText>
        </w:r>
      </w:del>
    </w:p>
    <w:p w14:paraId="2FA5DE67" w14:textId="0CAA67B1" w:rsidR="00D3628E" w:rsidRDefault="002E40FD" w:rsidP="009E69EF">
      <w:pPr>
        <w:pStyle w:val="ListParagraph"/>
        <w:numPr>
          <w:ilvl w:val="0"/>
          <w:numId w:val="6"/>
        </w:numPr>
      </w:pPr>
      <w:r>
        <w:t>Over-localized</w:t>
      </w:r>
      <w:del w:id="154" w:author="Carolina Caserio" w:date="2018-03-21T17:33:00Z">
        <w:r w:rsidR="00D3628E" w:rsidDel="0093067C">
          <w:delText>.</w:delText>
        </w:r>
      </w:del>
    </w:p>
    <w:p w14:paraId="0951D197" w14:textId="2815E60F" w:rsidR="00D3628E" w:rsidRDefault="00D3628E" w:rsidP="009E69EF">
      <w:pPr>
        <w:pStyle w:val="ListParagraph"/>
        <w:numPr>
          <w:ilvl w:val="0"/>
          <w:numId w:val="6"/>
        </w:numPr>
      </w:pPr>
      <w:r>
        <w:t>Not localized</w:t>
      </w:r>
      <w:del w:id="155" w:author="Carolina Caserio" w:date="2018-03-21T17:33:00Z">
        <w:r w:rsidDel="0093067C">
          <w:delText>.</w:delText>
        </w:r>
      </w:del>
    </w:p>
    <w:p w14:paraId="22E23BDD" w14:textId="77777777" w:rsidR="00D3628E" w:rsidRDefault="00D3628E" w:rsidP="009E69EF">
      <w:pPr>
        <w:pStyle w:val="Heading3"/>
      </w:pPr>
      <w:r>
        <w:t>Items NOT to check:</w:t>
      </w:r>
    </w:p>
    <w:p w14:paraId="5C1F54FD" w14:textId="5CE6D812" w:rsidR="00D3628E" w:rsidRDefault="00D3628E" w:rsidP="009E69EF">
      <w:pPr>
        <w:pStyle w:val="ListParagraph"/>
        <w:numPr>
          <w:ilvl w:val="0"/>
          <w:numId w:val="6"/>
        </w:numPr>
      </w:pPr>
      <w:r>
        <w:t>Terminology</w:t>
      </w:r>
    </w:p>
    <w:p w14:paraId="390C6798" w14:textId="527517EF" w:rsidR="00D3628E" w:rsidRDefault="00D3628E" w:rsidP="009E69EF">
      <w:pPr>
        <w:pStyle w:val="ListParagraph"/>
        <w:numPr>
          <w:ilvl w:val="0"/>
          <w:numId w:val="6"/>
        </w:numPr>
      </w:pPr>
      <w:r>
        <w:t>Style/syntax as long as it's readable.</w:t>
      </w:r>
    </w:p>
    <w:p w14:paraId="7123FDA5" w14:textId="25C38061" w:rsidR="00881D78" w:rsidRDefault="00881D78" w:rsidP="00881D78"/>
    <w:p w14:paraId="5820C867" w14:textId="75E42670" w:rsidR="00881D78" w:rsidRDefault="00881D78" w:rsidP="00881D78"/>
    <w:p w14:paraId="70A14BDB" w14:textId="77777777" w:rsidR="00157316" w:rsidRDefault="00157316" w:rsidP="00157316">
      <w:pPr>
        <w:pStyle w:val="Heading1"/>
      </w:pPr>
      <w:r>
        <w:t>Summary:</w:t>
      </w:r>
    </w:p>
    <w:p w14:paraId="76E81242" w14:textId="77777777" w:rsidR="00157316" w:rsidRDefault="00157316" w:rsidP="00157316">
      <w:pPr>
        <w:numPr>
          <w:ilvl w:val="0"/>
          <w:numId w:val="22"/>
        </w:numPr>
        <w:spacing w:after="0" w:line="240" w:lineRule="auto"/>
        <w:rPr>
          <w:rFonts w:eastAsia="Times New Roman"/>
        </w:rPr>
      </w:pPr>
      <w:r>
        <w:rPr>
          <w:rFonts w:eastAsia="Times New Roman"/>
        </w:rPr>
        <w:t>Click on the BPI link in the e-mail notification</w:t>
      </w:r>
    </w:p>
    <w:p w14:paraId="40115800" w14:textId="77777777" w:rsidR="00157316" w:rsidRDefault="00157316" w:rsidP="00157316">
      <w:pPr>
        <w:numPr>
          <w:ilvl w:val="0"/>
          <w:numId w:val="22"/>
        </w:numPr>
        <w:spacing w:after="0" w:line="240" w:lineRule="auto"/>
        <w:rPr>
          <w:rFonts w:eastAsia="Times New Roman"/>
        </w:rPr>
      </w:pPr>
      <w:r>
        <w:rPr>
          <w:rFonts w:eastAsia="Times New Roman"/>
        </w:rPr>
        <w:t>Check the suggestion from the contributor.</w:t>
      </w:r>
    </w:p>
    <w:p w14:paraId="7469D2BC" w14:textId="77777777" w:rsidR="00157316" w:rsidRDefault="00157316" w:rsidP="00157316">
      <w:pPr>
        <w:numPr>
          <w:ilvl w:val="0"/>
          <w:numId w:val="22"/>
        </w:numPr>
        <w:spacing w:after="0" w:line="240" w:lineRule="auto"/>
        <w:rPr>
          <w:rFonts w:eastAsia="Times New Roman"/>
        </w:rPr>
      </w:pPr>
      <w:r>
        <w:rPr>
          <w:rFonts w:eastAsia="Times New Roman"/>
        </w:rPr>
        <w:t>Select the acceptance option. (accepted/Rejected)</w:t>
      </w:r>
    </w:p>
    <w:p w14:paraId="1AC6753A" w14:textId="77777777" w:rsidR="00157316" w:rsidRDefault="00157316" w:rsidP="00157316">
      <w:pPr>
        <w:numPr>
          <w:ilvl w:val="0"/>
          <w:numId w:val="22"/>
        </w:numPr>
        <w:spacing w:after="0" w:line="240" w:lineRule="auto"/>
        <w:rPr>
          <w:rFonts w:eastAsia="Times New Roman"/>
        </w:rPr>
      </w:pPr>
      <w:r>
        <w:rPr>
          <w:rFonts w:eastAsia="Times New Roman"/>
        </w:rPr>
        <w:t>Select corresponding DQF. (If applies)</w:t>
      </w:r>
    </w:p>
    <w:p w14:paraId="4A8C0085" w14:textId="6A4E86A7" w:rsidR="00157316" w:rsidRDefault="00157316" w:rsidP="00157316">
      <w:pPr>
        <w:numPr>
          <w:ilvl w:val="0"/>
          <w:numId w:val="22"/>
        </w:numPr>
        <w:spacing w:after="0" w:line="240" w:lineRule="auto"/>
        <w:rPr>
          <w:rFonts w:eastAsia="Times New Roman"/>
        </w:rPr>
      </w:pPr>
      <w:r>
        <w:rPr>
          <w:rFonts w:eastAsia="Times New Roman"/>
        </w:rPr>
        <w:t xml:space="preserve">Add your feedback or rejection </w:t>
      </w:r>
      <w:r w:rsidR="002E40FD">
        <w:rPr>
          <w:rFonts w:eastAsia="Times New Roman"/>
        </w:rPr>
        <w:t>reason. (</w:t>
      </w:r>
      <w:r>
        <w:rPr>
          <w:rFonts w:eastAsia="Times New Roman"/>
        </w:rPr>
        <w:t>If applies)</w:t>
      </w:r>
    </w:p>
    <w:p w14:paraId="77FCCEF9" w14:textId="77777777" w:rsidR="00157316" w:rsidRDefault="00157316" w:rsidP="00157316">
      <w:pPr>
        <w:numPr>
          <w:ilvl w:val="0"/>
          <w:numId w:val="22"/>
        </w:numPr>
        <w:spacing w:after="0" w:line="240" w:lineRule="auto"/>
        <w:rPr>
          <w:rFonts w:eastAsia="Times New Roman"/>
        </w:rPr>
      </w:pPr>
      <w:r>
        <w:rPr>
          <w:rFonts w:eastAsia="Times New Roman"/>
        </w:rPr>
        <w:t>Propose a better suggestion (If applies)</w:t>
      </w:r>
    </w:p>
    <w:p w14:paraId="389D0C6F" w14:textId="77777777" w:rsidR="00157316" w:rsidRDefault="00157316" w:rsidP="00157316">
      <w:pPr>
        <w:numPr>
          <w:ilvl w:val="0"/>
          <w:numId w:val="22"/>
        </w:numPr>
        <w:spacing w:after="0" w:line="240" w:lineRule="auto"/>
        <w:rPr>
          <w:rFonts w:eastAsia="Times New Roman"/>
        </w:rPr>
      </w:pPr>
      <w:r>
        <w:rPr>
          <w:rFonts w:eastAsia="Times New Roman"/>
        </w:rPr>
        <w:t xml:space="preserve">Select the corresponding Status. </w:t>
      </w:r>
    </w:p>
    <w:p w14:paraId="7BF2E067" w14:textId="77777777" w:rsidR="00157316" w:rsidRDefault="00157316" w:rsidP="00157316">
      <w:pPr>
        <w:numPr>
          <w:ilvl w:val="1"/>
          <w:numId w:val="22"/>
        </w:numPr>
        <w:spacing w:after="0" w:line="240" w:lineRule="auto"/>
        <w:rPr>
          <w:rFonts w:eastAsia="Times New Roman"/>
        </w:rPr>
      </w:pPr>
      <w:r>
        <w:rPr>
          <w:rFonts w:eastAsia="Times New Roman"/>
          <w:i/>
          <w:iCs/>
        </w:rPr>
        <w:t>“Feedback Received from Linguistic Vendor”</w:t>
      </w:r>
      <w:r>
        <w:rPr>
          <w:rFonts w:eastAsia="Times New Roman"/>
        </w:rPr>
        <w:t xml:space="preserve"> in case you were able to handle the ticket</w:t>
      </w:r>
    </w:p>
    <w:p w14:paraId="2F97C6B5" w14:textId="04F0DDC9" w:rsidR="00157316" w:rsidRDefault="00157316" w:rsidP="00157316">
      <w:pPr>
        <w:numPr>
          <w:ilvl w:val="1"/>
          <w:numId w:val="22"/>
        </w:numPr>
        <w:spacing w:after="0" w:line="240" w:lineRule="auto"/>
        <w:rPr>
          <w:rFonts w:eastAsia="Times New Roman"/>
        </w:rPr>
      </w:pPr>
      <w:r>
        <w:rPr>
          <w:rFonts w:eastAsia="Times New Roman"/>
          <w:i/>
          <w:iCs/>
        </w:rPr>
        <w:t>“Assigned to LM”</w:t>
      </w:r>
      <w:r>
        <w:rPr>
          <w:rFonts w:eastAsia="Times New Roman"/>
        </w:rPr>
        <w:t xml:space="preserve"> in case you have linguistic </w:t>
      </w:r>
      <w:r w:rsidR="002E40FD">
        <w:rPr>
          <w:rFonts w:eastAsia="Times New Roman"/>
        </w:rPr>
        <w:t>doubts and</w:t>
      </w:r>
      <w:r>
        <w:rPr>
          <w:rFonts w:eastAsia="Times New Roman"/>
        </w:rPr>
        <w:t xml:space="preserve"> need escalation.</w:t>
      </w:r>
    </w:p>
    <w:p w14:paraId="6CAEC7D2" w14:textId="77777777" w:rsidR="00157316" w:rsidRDefault="00157316" w:rsidP="00157316">
      <w:pPr>
        <w:numPr>
          <w:ilvl w:val="0"/>
          <w:numId w:val="22"/>
        </w:numPr>
        <w:spacing w:after="240" w:line="240" w:lineRule="auto"/>
        <w:rPr>
          <w:rFonts w:eastAsia="Times New Roman"/>
        </w:rPr>
      </w:pPr>
      <w:r>
        <w:rPr>
          <w:rFonts w:eastAsia="Times New Roman"/>
        </w:rPr>
        <w:t>Track the time you spent on the ticket.</w:t>
      </w:r>
    </w:p>
    <w:p w14:paraId="4CA38F3F" w14:textId="39BB47C4" w:rsidR="00157316" w:rsidRDefault="00157316" w:rsidP="00881D78"/>
    <w:p w14:paraId="60BD08E9" w14:textId="77777777" w:rsidR="00157316" w:rsidRDefault="00157316" w:rsidP="00881D78"/>
    <w:p w14:paraId="5F497C59" w14:textId="4EBCFFCB" w:rsidR="00881D78" w:rsidRDefault="00881D78" w:rsidP="00881D78">
      <w:r>
        <w:t xml:space="preserve">In case you have technical Issues contact via e-mail: </w:t>
      </w:r>
      <w:hyperlink r:id="rId32" w:history="1">
        <w:r>
          <w:rPr>
            <w:rStyle w:val="Hyperlink"/>
          </w:rPr>
          <w:t>Gonzalos@moravia.com</w:t>
        </w:r>
      </w:hyperlink>
      <w:r>
        <w:t xml:space="preserve"> and add in CC </w:t>
      </w:r>
      <w:hyperlink r:id="rId33" w:history="1">
        <w:r>
          <w:rPr>
            <w:rStyle w:val="Hyperlink"/>
          </w:rPr>
          <w:t>EmanuelR@moravia.com</w:t>
        </w:r>
      </w:hyperlink>
      <w:r>
        <w:t xml:space="preserve"> </w:t>
      </w:r>
      <w:r>
        <w:br/>
        <w:t xml:space="preserve">For any other doubts contact via e-mail: </w:t>
      </w:r>
      <w:r w:rsidRPr="00881D78">
        <w:rPr>
          <w:rStyle w:val="Hyperlink"/>
        </w:rPr>
        <w:t>AlejandraO@moravia.com</w:t>
      </w:r>
      <w:r>
        <w:t xml:space="preserve">  and Add in CC </w:t>
      </w:r>
      <w:hyperlink r:id="rId34" w:history="1">
        <w:r w:rsidRPr="002155AC">
          <w:rPr>
            <w:rStyle w:val="Hyperlink"/>
          </w:rPr>
          <w:t>Gonzalos@moravia.com</w:t>
        </w:r>
      </w:hyperlink>
      <w:r>
        <w:t xml:space="preserve">; </w:t>
      </w:r>
      <w:hyperlink r:id="rId35" w:history="1">
        <w:r w:rsidRPr="002155AC">
          <w:rPr>
            <w:rStyle w:val="Hyperlink"/>
          </w:rPr>
          <w:t>DOrue@moravia.com</w:t>
        </w:r>
      </w:hyperlink>
      <w:r>
        <w:t xml:space="preserve"> </w:t>
      </w:r>
    </w:p>
    <w:p w14:paraId="454D5A80" w14:textId="77777777" w:rsidR="00881D78" w:rsidRDefault="00881D78" w:rsidP="00881D78"/>
    <w:sectPr w:rsidR="00881D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Gonzalo Salines" w:date="2018-03-19T13:44:00Z" w:initials="GS">
    <w:p w14:paraId="44BC62F9" w14:textId="77777777" w:rsidR="00FD397D" w:rsidRDefault="00FD397D">
      <w:pPr>
        <w:pStyle w:val="CommentText"/>
      </w:pPr>
      <w:r>
        <w:rPr>
          <w:rStyle w:val="CommentReference"/>
        </w:rPr>
        <w:annotationRef/>
      </w:r>
      <w:r>
        <w:t>Vendors</w:t>
      </w:r>
    </w:p>
  </w:comment>
  <w:comment w:id="41" w:author="Gonzalo Salines" w:date="2018-03-19T13:43:00Z" w:initials="GS">
    <w:p w14:paraId="0A2DD3CF" w14:textId="77777777" w:rsidR="00FD397D" w:rsidRDefault="00FD397D">
      <w:pPr>
        <w:pStyle w:val="CommentText"/>
      </w:pPr>
      <w:r>
        <w:rPr>
          <w:rStyle w:val="CommentReference"/>
        </w:rPr>
        <w:annotationRef/>
      </w:r>
      <w:r>
        <w:t>Vendors</w:t>
      </w:r>
    </w:p>
  </w:comment>
  <w:comment w:id="79" w:author="Gonzalo Salines" w:date="2018-03-19T14:51:00Z" w:initials="GS">
    <w:p w14:paraId="34B76AB5" w14:textId="5D92C44A" w:rsidR="000A1632" w:rsidRDefault="000A1632">
      <w:pPr>
        <w:pStyle w:val="CommentText"/>
      </w:pPr>
      <w:r>
        <w:rPr>
          <w:rStyle w:val="CommentReference"/>
        </w:rPr>
        <w:annotationRef/>
      </w:r>
      <w:r>
        <w:t>Can we exclude this??</w:t>
      </w:r>
    </w:p>
  </w:comment>
  <w:comment w:id="139" w:author="Gonzalo Salines" w:date="2018-03-19T14:55:00Z" w:initials="GS">
    <w:p w14:paraId="58959E11" w14:textId="29A1DA7D" w:rsidR="00607C68" w:rsidRDefault="00607C68">
      <w:pPr>
        <w:pStyle w:val="CommentText"/>
      </w:pPr>
      <w:r>
        <w:rPr>
          <w:rStyle w:val="CommentReference"/>
        </w:rPr>
        <w:annotationRef/>
      </w:r>
      <w:r>
        <w:t>Vendors</w:t>
      </w:r>
    </w:p>
  </w:comment>
  <w:comment w:id="149" w:author="Gonzalo Salines" w:date="2018-03-19T15:04:00Z" w:initials="GS">
    <w:p w14:paraId="619F7E72" w14:textId="41B503C4" w:rsidR="00DF36A9" w:rsidRDefault="00DF36A9">
      <w:pPr>
        <w:pStyle w:val="CommentText"/>
      </w:pPr>
      <w:r>
        <w:rPr>
          <w:rStyle w:val="CommentReference"/>
        </w:rPr>
        <w:annotationRef/>
      </w:r>
      <w:r>
        <w:t>Vendors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C62F9" w15:done="0"/>
  <w15:commentEx w15:paraId="0A2DD3CF" w15:done="0"/>
  <w15:commentEx w15:paraId="34B76AB5" w15:done="0"/>
  <w15:commentEx w15:paraId="58959E11" w15:done="0"/>
  <w15:commentEx w15:paraId="619F7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C62F9" w16cid:durableId="1E5A3D42"/>
  <w16cid:commentId w16cid:paraId="0A2DD3CF" w16cid:durableId="1E5A3D15"/>
  <w16cid:commentId w16cid:paraId="34B76AB5" w16cid:durableId="1E5A4D03"/>
  <w16cid:commentId w16cid:paraId="58959E11" w16cid:durableId="1E5A4DD7"/>
  <w16cid:commentId w16cid:paraId="619F7E72" w16cid:durableId="1E5A4F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CE374" w14:textId="77777777" w:rsidR="005F5DED" w:rsidRDefault="005F5DED" w:rsidP="00D3628E">
      <w:pPr>
        <w:spacing w:after="0" w:line="240" w:lineRule="auto"/>
      </w:pPr>
      <w:r>
        <w:separator/>
      </w:r>
    </w:p>
  </w:endnote>
  <w:endnote w:type="continuationSeparator" w:id="0">
    <w:p w14:paraId="1A40626E" w14:textId="77777777" w:rsidR="005F5DED" w:rsidRDefault="005F5DED" w:rsidP="00D3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04063" w14:textId="77777777" w:rsidR="005F5DED" w:rsidRDefault="005F5DED" w:rsidP="00D3628E">
      <w:pPr>
        <w:spacing w:after="0" w:line="240" w:lineRule="auto"/>
      </w:pPr>
      <w:r>
        <w:separator/>
      </w:r>
    </w:p>
  </w:footnote>
  <w:footnote w:type="continuationSeparator" w:id="0">
    <w:p w14:paraId="3E0590E7" w14:textId="77777777" w:rsidR="005F5DED" w:rsidRDefault="005F5DED" w:rsidP="00D36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41F"/>
    <w:multiLevelType w:val="hybridMultilevel"/>
    <w:tmpl w:val="0A00DBF0"/>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B674E"/>
    <w:multiLevelType w:val="hybridMultilevel"/>
    <w:tmpl w:val="B5DE9CF4"/>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318F5"/>
    <w:multiLevelType w:val="multilevel"/>
    <w:tmpl w:val="4C7698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A86557"/>
    <w:multiLevelType w:val="hybridMultilevel"/>
    <w:tmpl w:val="102A835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3B7"/>
    <w:multiLevelType w:val="hybridMultilevel"/>
    <w:tmpl w:val="AB78BD16"/>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20D09"/>
    <w:multiLevelType w:val="hybridMultilevel"/>
    <w:tmpl w:val="6A72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A4C28"/>
    <w:multiLevelType w:val="hybridMultilevel"/>
    <w:tmpl w:val="9A509E4A"/>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9AC7055"/>
    <w:multiLevelType w:val="hybridMultilevel"/>
    <w:tmpl w:val="985EC8B0"/>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431FF"/>
    <w:multiLevelType w:val="hybridMultilevel"/>
    <w:tmpl w:val="A186F97C"/>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C303E"/>
    <w:multiLevelType w:val="hybridMultilevel"/>
    <w:tmpl w:val="0F685D90"/>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B674A"/>
    <w:multiLevelType w:val="hybridMultilevel"/>
    <w:tmpl w:val="484865B6"/>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163E11"/>
    <w:multiLevelType w:val="hybridMultilevel"/>
    <w:tmpl w:val="B652F67A"/>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4B0"/>
    <w:multiLevelType w:val="hybridMultilevel"/>
    <w:tmpl w:val="BEBA5614"/>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660A"/>
    <w:multiLevelType w:val="hybridMultilevel"/>
    <w:tmpl w:val="BF386DC0"/>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7460E05"/>
    <w:multiLevelType w:val="hybridMultilevel"/>
    <w:tmpl w:val="D914543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C1D9F"/>
    <w:multiLevelType w:val="hybridMultilevel"/>
    <w:tmpl w:val="1B6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6173B"/>
    <w:multiLevelType w:val="hybridMultilevel"/>
    <w:tmpl w:val="23281EFC"/>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52D62DC"/>
    <w:multiLevelType w:val="hybridMultilevel"/>
    <w:tmpl w:val="FB8E1CC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E32F1"/>
    <w:multiLevelType w:val="hybridMultilevel"/>
    <w:tmpl w:val="8E26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D16B2"/>
    <w:multiLevelType w:val="hybridMultilevel"/>
    <w:tmpl w:val="A6DCAE1C"/>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24EB3"/>
    <w:multiLevelType w:val="hybridMultilevel"/>
    <w:tmpl w:val="E0A6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F771E"/>
    <w:multiLevelType w:val="hybridMultilevel"/>
    <w:tmpl w:val="DCC28232"/>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0"/>
  </w:num>
  <w:num w:numId="4">
    <w:abstractNumId w:val="7"/>
  </w:num>
  <w:num w:numId="5">
    <w:abstractNumId w:val="1"/>
  </w:num>
  <w:num w:numId="6">
    <w:abstractNumId w:val="10"/>
  </w:num>
  <w:num w:numId="7">
    <w:abstractNumId w:val="20"/>
  </w:num>
  <w:num w:numId="8">
    <w:abstractNumId w:val="17"/>
  </w:num>
  <w:num w:numId="9">
    <w:abstractNumId w:val="12"/>
  </w:num>
  <w:num w:numId="10">
    <w:abstractNumId w:val="21"/>
  </w:num>
  <w:num w:numId="11">
    <w:abstractNumId w:val="9"/>
  </w:num>
  <w:num w:numId="12">
    <w:abstractNumId w:val="3"/>
  </w:num>
  <w:num w:numId="13">
    <w:abstractNumId w:val="4"/>
  </w:num>
  <w:num w:numId="14">
    <w:abstractNumId w:val="11"/>
  </w:num>
  <w:num w:numId="15">
    <w:abstractNumId w:val="14"/>
  </w:num>
  <w:num w:numId="16">
    <w:abstractNumId w:val="19"/>
  </w:num>
  <w:num w:numId="17">
    <w:abstractNumId w:val="8"/>
  </w:num>
  <w:num w:numId="18">
    <w:abstractNumId w:val="18"/>
  </w:num>
  <w:num w:numId="19">
    <w:abstractNumId w:val="13"/>
  </w:num>
  <w:num w:numId="20">
    <w:abstractNumId w:val="6"/>
  </w:num>
  <w:num w:numId="21">
    <w:abstractNumId w:val="16"/>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a Caserio">
    <w15:presenceInfo w15:providerId="AD" w15:userId="S-1-5-21-1997799970-760611590-743794300-111865"/>
  </w15:person>
  <w15:person w15:author="Gonzalo Salines">
    <w15:presenceInfo w15:providerId="None" w15:userId="Gonzalo Sal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8E"/>
    <w:rsid w:val="000A1632"/>
    <w:rsid w:val="00126833"/>
    <w:rsid w:val="00157316"/>
    <w:rsid w:val="001C49F9"/>
    <w:rsid w:val="001D603E"/>
    <w:rsid w:val="002E40FD"/>
    <w:rsid w:val="00366CBE"/>
    <w:rsid w:val="004061D7"/>
    <w:rsid w:val="004E1144"/>
    <w:rsid w:val="00501416"/>
    <w:rsid w:val="005135E9"/>
    <w:rsid w:val="00571E1B"/>
    <w:rsid w:val="005B5E63"/>
    <w:rsid w:val="005F5DED"/>
    <w:rsid w:val="00607C68"/>
    <w:rsid w:val="00635636"/>
    <w:rsid w:val="006455BA"/>
    <w:rsid w:val="00685B5F"/>
    <w:rsid w:val="006F1B75"/>
    <w:rsid w:val="0077062D"/>
    <w:rsid w:val="00772735"/>
    <w:rsid w:val="007E4C90"/>
    <w:rsid w:val="00881D78"/>
    <w:rsid w:val="008D0CE5"/>
    <w:rsid w:val="009214D3"/>
    <w:rsid w:val="0093067C"/>
    <w:rsid w:val="009E25DA"/>
    <w:rsid w:val="009E69EF"/>
    <w:rsid w:val="009F25CA"/>
    <w:rsid w:val="00B361E3"/>
    <w:rsid w:val="00C32341"/>
    <w:rsid w:val="00C44696"/>
    <w:rsid w:val="00C83721"/>
    <w:rsid w:val="00CC633F"/>
    <w:rsid w:val="00D3628E"/>
    <w:rsid w:val="00D3725A"/>
    <w:rsid w:val="00D730E3"/>
    <w:rsid w:val="00DB5104"/>
    <w:rsid w:val="00DE25C7"/>
    <w:rsid w:val="00DF36A9"/>
    <w:rsid w:val="00E11528"/>
    <w:rsid w:val="00E2010B"/>
    <w:rsid w:val="00E661EA"/>
    <w:rsid w:val="00FD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EA8B"/>
  <w15:chartTrackingRefBased/>
  <w15:docId w15:val="{902BB58C-6E2C-4BDE-89DB-D2C881AD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8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397D"/>
    <w:rPr>
      <w:sz w:val="16"/>
      <w:szCs w:val="16"/>
    </w:rPr>
  </w:style>
  <w:style w:type="paragraph" w:styleId="CommentText">
    <w:name w:val="annotation text"/>
    <w:basedOn w:val="Normal"/>
    <w:link w:val="CommentTextChar"/>
    <w:uiPriority w:val="99"/>
    <w:semiHidden/>
    <w:unhideWhenUsed/>
    <w:rsid w:val="00FD397D"/>
    <w:pPr>
      <w:spacing w:line="240" w:lineRule="auto"/>
    </w:pPr>
    <w:rPr>
      <w:sz w:val="20"/>
      <w:szCs w:val="20"/>
    </w:rPr>
  </w:style>
  <w:style w:type="character" w:customStyle="1" w:styleId="CommentTextChar">
    <w:name w:val="Comment Text Char"/>
    <w:basedOn w:val="DefaultParagraphFont"/>
    <w:link w:val="CommentText"/>
    <w:uiPriority w:val="99"/>
    <w:semiHidden/>
    <w:rsid w:val="00FD397D"/>
    <w:rPr>
      <w:sz w:val="20"/>
      <w:szCs w:val="20"/>
    </w:rPr>
  </w:style>
  <w:style w:type="paragraph" w:styleId="CommentSubject">
    <w:name w:val="annotation subject"/>
    <w:basedOn w:val="CommentText"/>
    <w:next w:val="CommentText"/>
    <w:link w:val="CommentSubjectChar"/>
    <w:uiPriority w:val="99"/>
    <w:semiHidden/>
    <w:unhideWhenUsed/>
    <w:rsid w:val="00FD397D"/>
    <w:rPr>
      <w:b/>
      <w:bCs/>
    </w:rPr>
  </w:style>
  <w:style w:type="character" w:customStyle="1" w:styleId="CommentSubjectChar">
    <w:name w:val="Comment Subject Char"/>
    <w:basedOn w:val="CommentTextChar"/>
    <w:link w:val="CommentSubject"/>
    <w:uiPriority w:val="99"/>
    <w:semiHidden/>
    <w:rsid w:val="00FD397D"/>
    <w:rPr>
      <w:b/>
      <w:bCs/>
      <w:sz w:val="20"/>
      <w:szCs w:val="20"/>
    </w:rPr>
  </w:style>
  <w:style w:type="paragraph" w:styleId="BalloonText">
    <w:name w:val="Balloon Text"/>
    <w:basedOn w:val="Normal"/>
    <w:link w:val="BalloonTextChar"/>
    <w:uiPriority w:val="99"/>
    <w:semiHidden/>
    <w:unhideWhenUsed/>
    <w:rsid w:val="00FD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97D"/>
    <w:rPr>
      <w:rFonts w:ascii="Segoe UI" w:hAnsi="Segoe UI" w:cs="Segoe UI"/>
      <w:sz w:val="18"/>
      <w:szCs w:val="18"/>
    </w:rPr>
  </w:style>
  <w:style w:type="character" w:customStyle="1" w:styleId="Heading2Char">
    <w:name w:val="Heading 2 Char"/>
    <w:basedOn w:val="DefaultParagraphFont"/>
    <w:link w:val="Heading2"/>
    <w:uiPriority w:val="9"/>
    <w:rsid w:val="00FD39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35E9"/>
    <w:rPr>
      <w:color w:val="0563C1" w:themeColor="hyperlink"/>
      <w:u w:val="single"/>
    </w:rPr>
  </w:style>
  <w:style w:type="character" w:customStyle="1" w:styleId="UnresolvedMention1">
    <w:name w:val="Unresolved Mention1"/>
    <w:basedOn w:val="DefaultParagraphFont"/>
    <w:uiPriority w:val="99"/>
    <w:semiHidden/>
    <w:unhideWhenUsed/>
    <w:rsid w:val="005135E9"/>
    <w:rPr>
      <w:color w:val="808080"/>
      <w:shd w:val="clear" w:color="auto" w:fill="E6E6E6"/>
    </w:rPr>
  </w:style>
  <w:style w:type="paragraph" w:styleId="ListParagraph">
    <w:name w:val="List Paragraph"/>
    <w:basedOn w:val="Normal"/>
    <w:uiPriority w:val="34"/>
    <w:qFormat/>
    <w:rsid w:val="00D730E3"/>
    <w:pPr>
      <w:ind w:left="720"/>
      <w:contextualSpacing/>
    </w:pPr>
  </w:style>
  <w:style w:type="character" w:customStyle="1" w:styleId="Heading3Char">
    <w:name w:val="Heading 3 Char"/>
    <w:basedOn w:val="DefaultParagraphFont"/>
    <w:link w:val="Heading3"/>
    <w:uiPriority w:val="9"/>
    <w:rsid w:val="009E69EF"/>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semiHidden/>
    <w:unhideWhenUsed/>
    <w:rsid w:val="001D603E"/>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1D603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7919">
      <w:bodyDiv w:val="1"/>
      <w:marLeft w:val="0"/>
      <w:marRight w:val="0"/>
      <w:marTop w:val="0"/>
      <w:marBottom w:val="0"/>
      <w:divBdr>
        <w:top w:val="none" w:sz="0" w:space="0" w:color="auto"/>
        <w:left w:val="none" w:sz="0" w:space="0" w:color="auto"/>
        <w:bottom w:val="none" w:sz="0" w:space="0" w:color="auto"/>
        <w:right w:val="none" w:sz="0" w:space="0" w:color="auto"/>
      </w:divBdr>
    </w:div>
    <w:div w:id="1334264902">
      <w:bodyDiv w:val="1"/>
      <w:marLeft w:val="0"/>
      <w:marRight w:val="0"/>
      <w:marTop w:val="0"/>
      <w:marBottom w:val="0"/>
      <w:divBdr>
        <w:top w:val="none" w:sz="0" w:space="0" w:color="auto"/>
        <w:left w:val="none" w:sz="0" w:space="0" w:color="auto"/>
        <w:bottom w:val="none" w:sz="0" w:space="0" w:color="auto"/>
        <w:right w:val="none" w:sz="0" w:space="0" w:color="auto"/>
      </w:divBdr>
    </w:div>
    <w:div w:id="173370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hyperlink" Target="mailto:Gonzalos@moravia.com"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cid:image006.png@01D3855D.C4A84090" TargetMode="External"/><Relationship Id="rId33" Type="http://schemas.openxmlformats.org/officeDocument/2006/relationships/hyperlink" Target="mailto:EmanuelR@moravia.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cid:image008.jpg@01D3855D.C4A840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mailto:Gonzalos@moravia.com"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cid:image005.png@01D3855D.C4A84090" TargetMode="External"/><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portal.moravia.com/prj/msce/LinguisticServices/wiki/_layouts/15/start.aspx" TargetMode="External"/><Relationship Id="rId19" Type="http://schemas.openxmlformats.org/officeDocument/2006/relationships/image" Target="media/image8.jpeg"/><Relationship Id="rId31" Type="http://schemas.openxmlformats.org/officeDocument/2006/relationships/image" Target="cid:image009.png@01D3855D.C4A8409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pi.moravia.com" TargetMode="External"/><Relationship Id="rId22" Type="http://schemas.openxmlformats.org/officeDocument/2006/relationships/image" Target="media/image11.png"/><Relationship Id="rId27" Type="http://schemas.openxmlformats.org/officeDocument/2006/relationships/image" Target="cid:image007.png@01D3855D.C4A84090" TargetMode="External"/><Relationship Id="rId30" Type="http://schemas.openxmlformats.org/officeDocument/2006/relationships/image" Target="media/image15.png"/><Relationship Id="rId35" Type="http://schemas.openxmlformats.org/officeDocument/2006/relationships/hyperlink" Target="mailto:DOrue@moravia.com"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12</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Salines</dc:creator>
  <cp:keywords/>
  <dc:description/>
  <cp:lastModifiedBy>Gonzalo Salines</cp:lastModifiedBy>
  <cp:revision>4</cp:revision>
  <dcterms:created xsi:type="dcterms:W3CDTF">2018-03-21T20:33:00Z</dcterms:created>
  <dcterms:modified xsi:type="dcterms:W3CDTF">2018-03-22T14:55:00Z</dcterms:modified>
</cp:coreProperties>
</file>